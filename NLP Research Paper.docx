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A4087F" w:rsidP="175E1A7D" w:rsidRDefault="00A4087F" w14:paraId="626B0570" w14:textId="77777777">
      <w:pPr>
        <w:pStyle w:val="TOC1"/>
      </w:pPr>
    </w:p>
    <w:p w:rsidR="00A4087F" w:rsidP="175E1A7D" w:rsidRDefault="00A4087F" w14:paraId="5E7AD5C8" w14:textId="3DBA20FC">
      <w:pPr>
        <w:pStyle w:val="TOC1"/>
      </w:pPr>
      <w:r w:rsidR="5895B274">
        <w:rPr/>
        <w:t xml:space="preserve"> </w:t>
      </w:r>
    </w:p>
    <w:p w:rsidR="7A9E33D3" w:rsidP="419C0BA4" w:rsidRDefault="175E1A7D" w14:paraId="0DDA03F9" w14:textId="3C4170A1">
      <w:pPr>
        <w:pStyle w:val="TOC1"/>
        <w:rPr>
          <w:rStyle w:val="Hyperlink"/>
        </w:rPr>
      </w:pPr>
      <w:r>
        <w:fldChar w:fldCharType="begin"/>
      </w:r>
      <w:r w:rsidR="3854CA3C">
        <w:instrText>TOC \o "1-9" \z \u \h</w:instrText>
      </w:r>
      <w:r>
        <w:fldChar w:fldCharType="separate"/>
      </w:r>
      <w:hyperlink w:anchor="_Toc1679985685">
        <w:r w:rsidRPr="419C0BA4" w:rsidR="419C0BA4">
          <w:rPr>
            <w:rStyle w:val="Hyperlink"/>
          </w:rPr>
          <w:t>Abstract</w:t>
        </w:r>
        <w:r w:rsidR="3854CA3C">
          <w:tab/>
        </w:r>
        <w:r w:rsidR="3854CA3C">
          <w:fldChar w:fldCharType="begin"/>
        </w:r>
        <w:r w:rsidR="3854CA3C">
          <w:instrText>PAGEREF _Toc1679985685 \h</w:instrText>
        </w:r>
        <w:r w:rsidR="3854CA3C">
          <w:fldChar w:fldCharType="separate"/>
        </w:r>
        <w:r w:rsidRPr="419C0BA4" w:rsidR="419C0BA4">
          <w:rPr>
            <w:rStyle w:val="Hyperlink"/>
          </w:rPr>
          <w:t>1</w:t>
        </w:r>
        <w:r w:rsidR="3854CA3C">
          <w:fldChar w:fldCharType="end"/>
        </w:r>
      </w:hyperlink>
    </w:p>
    <w:p w:rsidR="7A9E33D3" w:rsidP="419C0BA4" w:rsidRDefault="419C0BA4" w14:paraId="6A1F7B09" w14:textId="31A6383A">
      <w:pPr>
        <w:pStyle w:val="TOC1"/>
        <w:rPr>
          <w:rStyle w:val="Hyperlink"/>
        </w:rPr>
      </w:pPr>
      <w:hyperlink w:anchor="_Toc1902728419">
        <w:r w:rsidRPr="419C0BA4">
          <w:rPr>
            <w:rStyle w:val="Hyperlink"/>
          </w:rPr>
          <w:t>Introduction to Natural Language Processing</w:t>
        </w:r>
        <w:r w:rsidR="175E1A7D">
          <w:tab/>
        </w:r>
        <w:r w:rsidR="175E1A7D">
          <w:fldChar w:fldCharType="begin"/>
        </w:r>
        <w:r w:rsidR="175E1A7D">
          <w:instrText>PAGEREF _Toc1902728419 \h</w:instrText>
        </w:r>
        <w:r w:rsidR="175E1A7D">
          <w:fldChar w:fldCharType="separate"/>
        </w:r>
        <w:r w:rsidRPr="419C0BA4">
          <w:rPr>
            <w:rStyle w:val="Hyperlink"/>
          </w:rPr>
          <w:t>1</w:t>
        </w:r>
        <w:r w:rsidR="175E1A7D">
          <w:fldChar w:fldCharType="end"/>
        </w:r>
      </w:hyperlink>
    </w:p>
    <w:p w:rsidR="7A9E33D3" w:rsidP="419C0BA4" w:rsidRDefault="419C0BA4" w14:paraId="043262C7" w14:textId="6C221E96">
      <w:pPr>
        <w:pStyle w:val="TOC1"/>
        <w:rPr>
          <w:rStyle w:val="Hyperlink"/>
        </w:rPr>
      </w:pPr>
      <w:hyperlink w:anchor="_Toc411175707">
        <w:r w:rsidRPr="419C0BA4">
          <w:rPr>
            <w:rStyle w:val="Hyperlink"/>
          </w:rPr>
          <w:t>History and Development of NLP</w:t>
        </w:r>
        <w:r w:rsidR="175E1A7D">
          <w:tab/>
        </w:r>
        <w:r w:rsidR="175E1A7D">
          <w:fldChar w:fldCharType="begin"/>
        </w:r>
        <w:r w:rsidR="175E1A7D">
          <w:instrText>PAGEREF _Toc411175707 \h</w:instrText>
        </w:r>
        <w:r w:rsidR="175E1A7D">
          <w:fldChar w:fldCharType="separate"/>
        </w:r>
        <w:r w:rsidRPr="419C0BA4">
          <w:rPr>
            <w:rStyle w:val="Hyperlink"/>
          </w:rPr>
          <w:t>1</w:t>
        </w:r>
        <w:r w:rsidR="175E1A7D">
          <w:fldChar w:fldCharType="end"/>
        </w:r>
      </w:hyperlink>
    </w:p>
    <w:p w:rsidR="7A9E33D3" w:rsidP="419C0BA4" w:rsidRDefault="419C0BA4" w14:paraId="53D10ACF" w14:textId="06BBC4E2">
      <w:pPr>
        <w:pStyle w:val="TOC1"/>
        <w:rPr>
          <w:rStyle w:val="Hyperlink"/>
        </w:rPr>
      </w:pPr>
      <w:hyperlink w:anchor="_Toc699871259">
        <w:r w:rsidRPr="419C0BA4">
          <w:rPr>
            <w:rStyle w:val="Hyperlink"/>
          </w:rPr>
          <w:t>Key Concepts in NLP</w:t>
        </w:r>
        <w:r w:rsidR="175E1A7D">
          <w:tab/>
        </w:r>
        <w:r w:rsidR="175E1A7D">
          <w:fldChar w:fldCharType="begin"/>
        </w:r>
        <w:r w:rsidR="175E1A7D">
          <w:instrText>PAGEREF _Toc699871259 \h</w:instrText>
        </w:r>
        <w:r w:rsidR="175E1A7D">
          <w:fldChar w:fldCharType="separate"/>
        </w:r>
        <w:r w:rsidRPr="419C0BA4">
          <w:rPr>
            <w:rStyle w:val="Hyperlink"/>
          </w:rPr>
          <w:t>2</w:t>
        </w:r>
        <w:r w:rsidR="175E1A7D">
          <w:fldChar w:fldCharType="end"/>
        </w:r>
      </w:hyperlink>
    </w:p>
    <w:p w:rsidR="7A9E33D3" w:rsidP="419C0BA4" w:rsidRDefault="419C0BA4" w14:paraId="3D8A4AF9" w14:textId="1543B970">
      <w:pPr>
        <w:pStyle w:val="TOC2"/>
        <w:tabs>
          <w:tab w:val="right" w:leader="dot" w:pos="9360"/>
        </w:tabs>
        <w:rPr>
          <w:rStyle w:val="Hyperlink"/>
        </w:rPr>
      </w:pPr>
      <w:hyperlink w:anchor="_Toc2060056025">
        <w:r w:rsidRPr="419C0BA4">
          <w:rPr>
            <w:rStyle w:val="Hyperlink"/>
          </w:rPr>
          <w:t>Tokenization</w:t>
        </w:r>
        <w:r w:rsidR="175E1A7D">
          <w:tab/>
        </w:r>
        <w:r w:rsidR="175E1A7D">
          <w:fldChar w:fldCharType="begin"/>
        </w:r>
        <w:r w:rsidR="175E1A7D">
          <w:instrText>PAGEREF _Toc2060056025 \h</w:instrText>
        </w:r>
        <w:r w:rsidR="175E1A7D">
          <w:fldChar w:fldCharType="separate"/>
        </w:r>
        <w:r w:rsidRPr="419C0BA4">
          <w:rPr>
            <w:rStyle w:val="Hyperlink"/>
          </w:rPr>
          <w:t>2</w:t>
        </w:r>
        <w:r w:rsidR="175E1A7D">
          <w:fldChar w:fldCharType="end"/>
        </w:r>
      </w:hyperlink>
    </w:p>
    <w:p w:rsidR="7A9E33D3" w:rsidP="419C0BA4" w:rsidRDefault="419C0BA4" w14:paraId="53C9426C" w14:textId="29032445">
      <w:pPr>
        <w:pStyle w:val="TOC2"/>
        <w:tabs>
          <w:tab w:val="right" w:leader="dot" w:pos="9360"/>
        </w:tabs>
        <w:rPr>
          <w:rStyle w:val="Hyperlink"/>
        </w:rPr>
      </w:pPr>
      <w:hyperlink w:anchor="_Toc34771195">
        <w:r w:rsidRPr="419C0BA4">
          <w:rPr>
            <w:rStyle w:val="Hyperlink"/>
          </w:rPr>
          <w:t>Part-of-Speech Tagging</w:t>
        </w:r>
        <w:r w:rsidR="175E1A7D">
          <w:tab/>
        </w:r>
        <w:r w:rsidR="175E1A7D">
          <w:fldChar w:fldCharType="begin"/>
        </w:r>
        <w:r w:rsidR="175E1A7D">
          <w:instrText>PAGEREF _Toc34771195 \h</w:instrText>
        </w:r>
        <w:r w:rsidR="175E1A7D">
          <w:fldChar w:fldCharType="separate"/>
        </w:r>
        <w:r w:rsidRPr="419C0BA4">
          <w:rPr>
            <w:rStyle w:val="Hyperlink"/>
          </w:rPr>
          <w:t>3</w:t>
        </w:r>
        <w:r w:rsidR="175E1A7D">
          <w:fldChar w:fldCharType="end"/>
        </w:r>
      </w:hyperlink>
    </w:p>
    <w:p w:rsidR="7A9E33D3" w:rsidP="419C0BA4" w:rsidRDefault="419C0BA4" w14:paraId="44C8DF15" w14:textId="700A5EC8">
      <w:pPr>
        <w:pStyle w:val="TOC2"/>
        <w:tabs>
          <w:tab w:val="right" w:leader="dot" w:pos="9360"/>
        </w:tabs>
        <w:rPr>
          <w:rStyle w:val="Hyperlink"/>
        </w:rPr>
      </w:pPr>
      <w:hyperlink w:anchor="_Toc928160537">
        <w:r w:rsidRPr="419C0BA4">
          <w:rPr>
            <w:rStyle w:val="Hyperlink"/>
          </w:rPr>
          <w:t>Named Entity Recognition</w:t>
        </w:r>
        <w:r w:rsidR="175E1A7D">
          <w:tab/>
        </w:r>
        <w:r w:rsidR="175E1A7D">
          <w:fldChar w:fldCharType="begin"/>
        </w:r>
        <w:r w:rsidR="175E1A7D">
          <w:instrText>PAGEREF _Toc928160537 \h</w:instrText>
        </w:r>
        <w:r w:rsidR="175E1A7D">
          <w:fldChar w:fldCharType="separate"/>
        </w:r>
        <w:r w:rsidRPr="419C0BA4">
          <w:rPr>
            <w:rStyle w:val="Hyperlink"/>
          </w:rPr>
          <w:t>4</w:t>
        </w:r>
        <w:r w:rsidR="175E1A7D">
          <w:fldChar w:fldCharType="end"/>
        </w:r>
      </w:hyperlink>
    </w:p>
    <w:p w:rsidR="7A9E33D3" w:rsidP="419C0BA4" w:rsidRDefault="419C0BA4" w14:paraId="4E84FBEC" w14:textId="75ABE928">
      <w:pPr>
        <w:pStyle w:val="TOC2"/>
        <w:tabs>
          <w:tab w:val="right" w:leader="dot" w:pos="9360"/>
        </w:tabs>
        <w:rPr>
          <w:rStyle w:val="Hyperlink"/>
        </w:rPr>
      </w:pPr>
      <w:hyperlink w:anchor="_Toc410358242">
        <w:r w:rsidRPr="419C0BA4">
          <w:rPr>
            <w:rStyle w:val="Hyperlink"/>
          </w:rPr>
          <w:t>Sentimental Analysis</w:t>
        </w:r>
        <w:r w:rsidR="175E1A7D">
          <w:tab/>
        </w:r>
        <w:r w:rsidR="175E1A7D">
          <w:fldChar w:fldCharType="begin"/>
        </w:r>
        <w:r w:rsidR="175E1A7D">
          <w:instrText>PAGEREF _Toc410358242 \h</w:instrText>
        </w:r>
        <w:r w:rsidR="175E1A7D">
          <w:fldChar w:fldCharType="separate"/>
        </w:r>
        <w:r w:rsidRPr="419C0BA4">
          <w:rPr>
            <w:rStyle w:val="Hyperlink"/>
          </w:rPr>
          <w:t>5</w:t>
        </w:r>
        <w:r w:rsidR="175E1A7D">
          <w:fldChar w:fldCharType="end"/>
        </w:r>
      </w:hyperlink>
    </w:p>
    <w:p w:rsidR="7A9E33D3" w:rsidP="419C0BA4" w:rsidRDefault="419C0BA4" w14:paraId="7AA1B6B8" w14:textId="619BF726">
      <w:pPr>
        <w:pStyle w:val="TOC2"/>
        <w:tabs>
          <w:tab w:val="right" w:leader="dot" w:pos="9360"/>
        </w:tabs>
        <w:rPr>
          <w:rStyle w:val="Hyperlink"/>
        </w:rPr>
      </w:pPr>
      <w:hyperlink w:anchor="_Toc1614774008">
        <w:r w:rsidRPr="419C0BA4">
          <w:rPr>
            <w:rStyle w:val="Hyperlink"/>
          </w:rPr>
          <w:t>Stemming and Lemmatization</w:t>
        </w:r>
        <w:r w:rsidR="175E1A7D">
          <w:tab/>
        </w:r>
        <w:r w:rsidR="175E1A7D">
          <w:fldChar w:fldCharType="begin"/>
        </w:r>
        <w:r w:rsidR="175E1A7D">
          <w:instrText>PAGEREF _Toc1614774008 \h</w:instrText>
        </w:r>
        <w:r w:rsidR="175E1A7D">
          <w:fldChar w:fldCharType="separate"/>
        </w:r>
        <w:r w:rsidRPr="419C0BA4">
          <w:rPr>
            <w:rStyle w:val="Hyperlink"/>
          </w:rPr>
          <w:t>6</w:t>
        </w:r>
        <w:r w:rsidR="175E1A7D">
          <w:fldChar w:fldCharType="end"/>
        </w:r>
      </w:hyperlink>
    </w:p>
    <w:p w:rsidR="7A9E33D3" w:rsidP="419C0BA4" w:rsidRDefault="419C0BA4" w14:paraId="0CB18650" w14:textId="34B26BB2">
      <w:pPr>
        <w:pStyle w:val="TOC2"/>
        <w:tabs>
          <w:tab w:val="right" w:leader="dot" w:pos="9360"/>
        </w:tabs>
        <w:rPr>
          <w:rStyle w:val="Hyperlink"/>
        </w:rPr>
      </w:pPr>
      <w:hyperlink w:anchor="_Toc390328286">
        <w:r w:rsidRPr="419C0BA4">
          <w:rPr>
            <w:rStyle w:val="Hyperlink"/>
          </w:rPr>
          <w:t>Stop Words</w:t>
        </w:r>
        <w:r w:rsidR="175E1A7D">
          <w:tab/>
        </w:r>
        <w:r w:rsidR="175E1A7D">
          <w:fldChar w:fldCharType="begin"/>
        </w:r>
        <w:r w:rsidR="175E1A7D">
          <w:instrText>PAGEREF _Toc390328286 \h</w:instrText>
        </w:r>
        <w:r w:rsidR="175E1A7D">
          <w:fldChar w:fldCharType="separate"/>
        </w:r>
        <w:r w:rsidRPr="419C0BA4">
          <w:rPr>
            <w:rStyle w:val="Hyperlink"/>
          </w:rPr>
          <w:t>6</w:t>
        </w:r>
        <w:r w:rsidR="175E1A7D">
          <w:fldChar w:fldCharType="end"/>
        </w:r>
      </w:hyperlink>
    </w:p>
    <w:p w:rsidR="7A9E33D3" w:rsidP="419C0BA4" w:rsidRDefault="419C0BA4" w14:paraId="79CD5C06" w14:textId="403FCD82">
      <w:pPr>
        <w:pStyle w:val="TOC1"/>
        <w:rPr>
          <w:rStyle w:val="Hyperlink"/>
        </w:rPr>
      </w:pPr>
      <w:hyperlink w:anchor="_Toc845237688">
        <w:r w:rsidRPr="419C0BA4">
          <w:rPr>
            <w:rStyle w:val="Hyperlink"/>
          </w:rPr>
          <w:t>Applications of NLP</w:t>
        </w:r>
        <w:r w:rsidR="175E1A7D">
          <w:tab/>
        </w:r>
        <w:r w:rsidR="175E1A7D">
          <w:fldChar w:fldCharType="begin"/>
        </w:r>
        <w:r w:rsidR="175E1A7D">
          <w:instrText>PAGEREF _Toc845237688 \h</w:instrText>
        </w:r>
        <w:r w:rsidR="175E1A7D">
          <w:fldChar w:fldCharType="separate"/>
        </w:r>
        <w:r w:rsidRPr="419C0BA4">
          <w:rPr>
            <w:rStyle w:val="Hyperlink"/>
          </w:rPr>
          <w:t>7</w:t>
        </w:r>
        <w:r w:rsidR="175E1A7D">
          <w:fldChar w:fldCharType="end"/>
        </w:r>
      </w:hyperlink>
    </w:p>
    <w:p w:rsidR="7A9E33D3" w:rsidP="419C0BA4" w:rsidRDefault="419C0BA4" w14:paraId="0EEE435D" w14:textId="0BC3503B">
      <w:pPr>
        <w:pStyle w:val="TOC2"/>
        <w:tabs>
          <w:tab w:val="right" w:leader="dot" w:pos="9360"/>
        </w:tabs>
        <w:rPr>
          <w:rStyle w:val="Hyperlink"/>
        </w:rPr>
      </w:pPr>
      <w:hyperlink w:anchor="_Toc790645043">
        <w:r w:rsidRPr="419C0BA4">
          <w:rPr>
            <w:rStyle w:val="Hyperlink"/>
          </w:rPr>
          <w:t>Machine Translation</w:t>
        </w:r>
        <w:r w:rsidR="175E1A7D">
          <w:tab/>
        </w:r>
        <w:r w:rsidR="175E1A7D">
          <w:fldChar w:fldCharType="begin"/>
        </w:r>
        <w:r w:rsidR="175E1A7D">
          <w:instrText>PAGEREF _Toc790645043 \h</w:instrText>
        </w:r>
        <w:r w:rsidR="175E1A7D">
          <w:fldChar w:fldCharType="separate"/>
        </w:r>
        <w:r w:rsidRPr="419C0BA4">
          <w:rPr>
            <w:rStyle w:val="Hyperlink"/>
          </w:rPr>
          <w:t>7</w:t>
        </w:r>
        <w:r w:rsidR="175E1A7D">
          <w:fldChar w:fldCharType="end"/>
        </w:r>
      </w:hyperlink>
    </w:p>
    <w:p w:rsidR="7A9E33D3" w:rsidP="419C0BA4" w:rsidRDefault="419C0BA4" w14:paraId="33EBF4CF" w14:textId="35CD8EBE">
      <w:pPr>
        <w:pStyle w:val="TOC2"/>
        <w:tabs>
          <w:tab w:val="right" w:leader="dot" w:pos="9360"/>
        </w:tabs>
        <w:rPr>
          <w:rStyle w:val="Hyperlink"/>
        </w:rPr>
      </w:pPr>
      <w:hyperlink w:anchor="_Toc1360052861">
        <w:r w:rsidRPr="419C0BA4">
          <w:rPr>
            <w:rStyle w:val="Hyperlink"/>
          </w:rPr>
          <w:t>Chatbots and Virtual Assistants</w:t>
        </w:r>
        <w:r w:rsidR="175E1A7D">
          <w:tab/>
        </w:r>
        <w:r w:rsidR="175E1A7D">
          <w:fldChar w:fldCharType="begin"/>
        </w:r>
        <w:r w:rsidR="175E1A7D">
          <w:instrText>PAGEREF _Toc1360052861 \h</w:instrText>
        </w:r>
        <w:r w:rsidR="175E1A7D">
          <w:fldChar w:fldCharType="separate"/>
        </w:r>
        <w:r w:rsidRPr="419C0BA4">
          <w:rPr>
            <w:rStyle w:val="Hyperlink"/>
          </w:rPr>
          <w:t>7</w:t>
        </w:r>
        <w:r w:rsidR="175E1A7D">
          <w:fldChar w:fldCharType="end"/>
        </w:r>
      </w:hyperlink>
    </w:p>
    <w:p w:rsidR="4CE7EE96" w:rsidP="08ED319A" w:rsidRDefault="419C0BA4" w14:paraId="3BEEAFB5" w14:textId="34DB6C18">
      <w:pPr>
        <w:pStyle w:val="TOC2"/>
        <w:tabs>
          <w:tab w:val="right" w:leader="dot" w:pos="9360"/>
        </w:tabs>
      </w:pPr>
      <w:hyperlink w:anchor="_Toc1705246781">
        <w:r w:rsidRPr="419C0BA4">
          <w:rPr>
            <w:rStyle w:val="Hyperlink"/>
          </w:rPr>
          <w:t>Text Summarization</w:t>
        </w:r>
        <w:r w:rsidR="175E1A7D">
          <w:tab/>
        </w:r>
        <w:r w:rsidR="175E1A7D">
          <w:fldChar w:fldCharType="begin"/>
        </w:r>
        <w:r w:rsidR="175E1A7D">
          <w:instrText>PAGEREF _Toc1705246781 \h</w:instrText>
        </w:r>
        <w:r w:rsidR="175E1A7D">
          <w:fldChar w:fldCharType="separate"/>
        </w:r>
        <w:r w:rsidRPr="419C0BA4">
          <w:rPr>
            <w:rStyle w:val="Hyperlink"/>
          </w:rPr>
          <w:t>8</w:t>
        </w:r>
        <w:r w:rsidR="175E1A7D">
          <w:fldChar w:fldCharType="end"/>
        </w:r>
      </w:hyperlink>
    </w:p>
    <w:p w:rsidR="4CE7EE96" w:rsidP="3854CA3C" w:rsidRDefault="419C0BA4" w14:paraId="3C829333" w14:textId="46AADB74">
      <w:pPr>
        <w:pStyle w:val="TOC2"/>
        <w:tabs>
          <w:tab w:val="right" w:leader="dot" w:pos="9360"/>
        </w:tabs>
      </w:pPr>
      <w:hyperlink w:anchor="_Toc1743397098">
        <w:r w:rsidRPr="419C0BA4">
          <w:rPr>
            <w:rStyle w:val="Hyperlink"/>
          </w:rPr>
          <w:t>Email Filtering</w:t>
        </w:r>
        <w:r w:rsidR="175E1A7D">
          <w:tab/>
        </w:r>
        <w:r w:rsidR="175E1A7D">
          <w:fldChar w:fldCharType="begin"/>
        </w:r>
        <w:r w:rsidR="175E1A7D">
          <w:instrText>PAGEREF _Toc1743397098 \h</w:instrText>
        </w:r>
        <w:r w:rsidR="175E1A7D">
          <w:fldChar w:fldCharType="separate"/>
        </w:r>
        <w:r w:rsidRPr="419C0BA4">
          <w:rPr>
            <w:rStyle w:val="Hyperlink"/>
          </w:rPr>
          <w:t>8</w:t>
        </w:r>
        <w:r w:rsidR="175E1A7D">
          <w:fldChar w:fldCharType="end"/>
        </w:r>
      </w:hyperlink>
    </w:p>
    <w:p w:rsidR="4CE7EE96" w:rsidP="419C0BA4" w:rsidRDefault="419C0BA4" w14:paraId="5BBA05C8" w14:textId="5C5EF1D9">
      <w:pPr>
        <w:pStyle w:val="TOC1"/>
      </w:pPr>
      <w:hyperlink w:anchor="_Toc2140989137">
        <w:r w:rsidRPr="419C0BA4">
          <w:rPr>
            <w:rStyle w:val="Hyperlink"/>
          </w:rPr>
          <w:t>Challenges and Future Directions in NLP</w:t>
        </w:r>
        <w:r w:rsidR="175E1A7D">
          <w:tab/>
        </w:r>
        <w:r w:rsidR="175E1A7D">
          <w:fldChar w:fldCharType="begin"/>
        </w:r>
        <w:r w:rsidR="175E1A7D">
          <w:instrText>PAGEREF _Toc2140989137 \h</w:instrText>
        </w:r>
        <w:r w:rsidR="175E1A7D">
          <w:fldChar w:fldCharType="separate"/>
        </w:r>
        <w:r w:rsidRPr="419C0BA4">
          <w:rPr>
            <w:rStyle w:val="Hyperlink"/>
          </w:rPr>
          <w:t>9</w:t>
        </w:r>
        <w:r w:rsidR="175E1A7D">
          <w:fldChar w:fldCharType="end"/>
        </w:r>
      </w:hyperlink>
    </w:p>
    <w:p w:rsidR="7A9E33D3" w:rsidP="419C0BA4" w:rsidRDefault="419C0BA4" w14:paraId="1C745C95" w14:textId="2F6F86CC">
      <w:pPr>
        <w:pStyle w:val="TOC1"/>
      </w:pPr>
      <w:hyperlink w:anchor="_Toc1389823001">
        <w:r w:rsidRPr="419C0BA4">
          <w:rPr>
            <w:rStyle w:val="Hyperlink"/>
          </w:rPr>
          <w:t>Conclusion</w:t>
        </w:r>
        <w:r w:rsidR="175E1A7D">
          <w:tab/>
        </w:r>
        <w:r w:rsidR="175E1A7D">
          <w:fldChar w:fldCharType="begin"/>
        </w:r>
        <w:r w:rsidR="175E1A7D">
          <w:instrText>PAGEREF _Toc1389823001 \h</w:instrText>
        </w:r>
        <w:r w:rsidR="175E1A7D">
          <w:fldChar w:fldCharType="separate"/>
        </w:r>
        <w:r w:rsidRPr="419C0BA4">
          <w:rPr>
            <w:rStyle w:val="Hyperlink"/>
          </w:rPr>
          <w:t>9</w:t>
        </w:r>
        <w:r w:rsidR="175E1A7D">
          <w:fldChar w:fldCharType="end"/>
        </w:r>
      </w:hyperlink>
    </w:p>
    <w:p w:rsidR="3854CA3C" w:rsidP="419C0BA4" w:rsidRDefault="419C0BA4" w14:paraId="03422340" w14:textId="440442CD">
      <w:pPr>
        <w:pStyle w:val="TOC1"/>
      </w:pPr>
      <w:hyperlink w:anchor="_Toc1275011744">
        <w:r w:rsidRPr="419C0BA4">
          <w:rPr>
            <w:rStyle w:val="Hyperlink"/>
          </w:rPr>
          <w:t>References</w:t>
        </w:r>
        <w:r w:rsidR="175E1A7D">
          <w:tab/>
        </w:r>
        <w:r w:rsidR="175E1A7D">
          <w:fldChar w:fldCharType="begin"/>
        </w:r>
        <w:r w:rsidR="175E1A7D">
          <w:instrText>PAGEREF _Toc1275011744 \h</w:instrText>
        </w:r>
        <w:r w:rsidR="175E1A7D">
          <w:fldChar w:fldCharType="separate"/>
        </w:r>
        <w:r w:rsidRPr="419C0BA4">
          <w:rPr>
            <w:rStyle w:val="Hyperlink"/>
          </w:rPr>
          <w:t>10</w:t>
        </w:r>
        <w:r w:rsidR="175E1A7D">
          <w:fldChar w:fldCharType="end"/>
        </w:r>
      </w:hyperlink>
      <w:r w:rsidR="175E1A7D">
        <w:fldChar w:fldCharType="end"/>
      </w:r>
    </w:p>
    <w:p w:rsidR="40337CE1" w:rsidP="00305942" w:rsidRDefault="7353BD15" w14:paraId="2D2FF10C" w14:textId="366CAE37">
      <w:pPr>
        <w:pStyle w:val="Heading1"/>
        <w:spacing w:line="480" w:lineRule="auto"/>
        <w:ind w:left="720" w:hanging="720"/>
        <w:rPr>
          <w:rFonts w:ascii="Times New Roman" w:hAnsi="Times New Roman" w:eastAsia="Times New Roman" w:cs="Times New Roman"/>
          <w:b/>
          <w:bCs/>
          <w:sz w:val="24"/>
          <w:szCs w:val="24"/>
          <w:u w:val="single"/>
        </w:rPr>
      </w:pPr>
      <w:bookmarkStart w:name="_Toc1295623164" w:id="0"/>
      <w:bookmarkStart w:name="_Toc1366391795" w:id="1"/>
      <w:bookmarkStart w:name="_Toc2000384508" w:id="2"/>
      <w:bookmarkStart w:name="_Toc1810015595" w:id="3"/>
      <w:bookmarkStart w:name="_Toc1139141679" w:id="4"/>
      <w:bookmarkStart w:name="_Toc2078516284" w:id="5"/>
      <w:bookmarkStart w:name="_Toc191282683" w:id="6"/>
      <w:bookmarkStart w:name="_Toc574112668" w:id="7"/>
      <w:bookmarkStart w:name="_Toc1453872852" w:id="8"/>
      <w:bookmarkStart w:name="_Toc150533709" w:id="9"/>
      <w:bookmarkStart w:name="_Toc1628546300" w:id="10"/>
      <w:bookmarkStart w:name="_Toc579631596" w:id="11"/>
      <w:bookmarkStart w:name="_Toc518885804" w:id="12"/>
      <w:bookmarkStart w:name="_Toc1992433758" w:id="13"/>
      <w:bookmarkStart w:name="_Toc793374441" w:id="14"/>
      <w:bookmarkStart w:name="_Toc1943226343" w:id="15"/>
      <w:bookmarkStart w:name="_Toc942865240" w:id="16"/>
      <w:bookmarkStart w:name="_Toc1734494001" w:id="17"/>
      <w:bookmarkStart w:name="_Toc1679985685" w:id="18"/>
      <w:r w:rsidRPr="419C0BA4">
        <w:rPr>
          <w:rFonts w:ascii="Times New Roman" w:hAnsi="Times New Roman" w:eastAsia="Times New Roman" w:cs="Times New Roman"/>
          <w:b/>
          <w:bCs/>
          <w:sz w:val="24"/>
          <w:szCs w:val="24"/>
          <w:u w:val="single"/>
        </w:rPr>
        <w:t>Abstract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6919BD79" w:rsidP="175E1A7D" w:rsidRDefault="02ADE7B4" w14:paraId="0F3ACAC8" w14:textId="2BA047B7">
      <w:p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 </w:t>
      </w:r>
      <w:r w:rsidRPr="175E1A7D" w:rsidR="423CB74C">
        <w:rPr>
          <w:rFonts w:ascii="Times New Roman" w:hAnsi="Times New Roman" w:eastAsia="Times New Roman" w:cs="Times New Roman"/>
        </w:rPr>
        <w:t>This paper provides an overview of Natural Language Processing. I</w:t>
      </w:r>
      <w:r w:rsidRPr="175E1A7D" w:rsidR="77DE847D">
        <w:rPr>
          <w:rFonts w:ascii="Times New Roman" w:hAnsi="Times New Roman" w:eastAsia="Times New Roman" w:cs="Times New Roman"/>
        </w:rPr>
        <w:t>t provides a quick introduction and history, as well as key concepts such as tokenization, sentim</w:t>
      </w:r>
      <w:r w:rsidRPr="175E1A7D" w:rsidR="117AFC76">
        <w:rPr>
          <w:rFonts w:ascii="Times New Roman" w:hAnsi="Times New Roman" w:eastAsia="Times New Roman" w:cs="Times New Roman"/>
        </w:rPr>
        <w:t>ental analysis and much more. It then goes into applications of natural language processing in chatbots and machine translation. Finally, it covers the limitations of natural language processing</w:t>
      </w:r>
      <w:r w:rsidRPr="175E1A7D" w:rsidR="30120912">
        <w:rPr>
          <w:rFonts w:ascii="Times New Roman" w:hAnsi="Times New Roman" w:eastAsia="Times New Roman" w:cs="Times New Roman"/>
        </w:rPr>
        <w:t>, current and future.</w:t>
      </w:r>
    </w:p>
    <w:p w:rsidR="35E15E8A" w:rsidP="7A9E33D3" w:rsidRDefault="42E2598B" w14:paraId="1EED030F" w14:textId="68D148A8">
      <w:pPr>
        <w:pStyle w:val="Heading1"/>
        <w:spacing w:line="480" w:lineRule="auto"/>
        <w:rPr>
          <w:rFonts w:ascii="Times New Roman" w:hAnsi="Times New Roman" w:eastAsia="Times New Roman" w:cs="Times New Roman"/>
          <w:b/>
          <w:bCs/>
          <w:sz w:val="24"/>
          <w:szCs w:val="24"/>
          <w:u w:val="single"/>
        </w:rPr>
      </w:pPr>
      <w:bookmarkStart w:name="_Toc974505464" w:id="19"/>
      <w:bookmarkStart w:name="_Toc554781902" w:id="20"/>
      <w:bookmarkStart w:name="_Toc147996513" w:id="21"/>
      <w:bookmarkStart w:name="_Toc188901028" w:id="22"/>
      <w:bookmarkStart w:name="_Toc1157685781" w:id="23"/>
      <w:bookmarkStart w:name="_Toc498679714" w:id="24"/>
      <w:bookmarkStart w:name="_Toc1784131048" w:id="25"/>
      <w:bookmarkStart w:name="_Toc736734268" w:id="26"/>
      <w:bookmarkStart w:name="_Toc526243357" w:id="27"/>
      <w:bookmarkStart w:name="_Toc1306543493" w:id="28"/>
      <w:bookmarkStart w:name="_Toc1816918606" w:id="29"/>
      <w:bookmarkStart w:name="_Toc896963890" w:id="30"/>
      <w:bookmarkStart w:name="_Toc1886507629" w:id="31"/>
      <w:bookmarkStart w:name="_Toc683620681" w:id="32"/>
      <w:bookmarkStart w:name="_Toc89038906" w:id="33"/>
      <w:bookmarkStart w:name="_Toc1034567868" w:id="34"/>
      <w:bookmarkStart w:name="_Toc1193542090" w:id="35"/>
      <w:bookmarkStart w:name="_Toc1902728419" w:id="36"/>
      <w:r w:rsidRPr="419C0BA4">
        <w:rPr>
          <w:rFonts w:ascii="Times New Roman" w:hAnsi="Times New Roman" w:eastAsia="Times New Roman" w:cs="Times New Roman"/>
          <w:b/>
          <w:bCs/>
          <w:sz w:val="24"/>
          <w:szCs w:val="24"/>
          <w:u w:val="single"/>
        </w:rPr>
        <w:t>Introduction to Natural Language Processing</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222CEDA3" w:rsidP="175E1A7D" w:rsidRDefault="7402708E" w14:paraId="4DF05677" w14:textId="17E55B07">
      <w:p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Natural </w:t>
      </w:r>
      <w:r w:rsidRPr="175E1A7D" w:rsidR="409984CE">
        <w:rPr>
          <w:rFonts w:ascii="Times New Roman" w:hAnsi="Times New Roman" w:eastAsia="Times New Roman" w:cs="Times New Roman"/>
        </w:rPr>
        <w:t>l</w:t>
      </w:r>
      <w:r w:rsidRPr="175E1A7D">
        <w:rPr>
          <w:rFonts w:ascii="Times New Roman" w:hAnsi="Times New Roman" w:eastAsia="Times New Roman" w:cs="Times New Roman"/>
        </w:rPr>
        <w:t xml:space="preserve">anguage </w:t>
      </w:r>
      <w:r w:rsidRPr="175E1A7D" w:rsidR="0DB573A1">
        <w:rPr>
          <w:rFonts w:ascii="Times New Roman" w:hAnsi="Times New Roman" w:eastAsia="Times New Roman" w:cs="Times New Roman"/>
        </w:rPr>
        <w:t>p</w:t>
      </w:r>
      <w:r w:rsidRPr="175E1A7D">
        <w:rPr>
          <w:rFonts w:ascii="Times New Roman" w:hAnsi="Times New Roman" w:eastAsia="Times New Roman" w:cs="Times New Roman"/>
        </w:rPr>
        <w:t xml:space="preserve">rocessing is a </w:t>
      </w:r>
      <w:r w:rsidRPr="175E1A7D" w:rsidR="4861C85C">
        <w:rPr>
          <w:rFonts w:ascii="Times New Roman" w:hAnsi="Times New Roman" w:eastAsia="Times New Roman" w:cs="Times New Roman"/>
        </w:rPr>
        <w:t>branch of artificial intelligence</w:t>
      </w:r>
      <w:r w:rsidRPr="175E1A7D" w:rsidR="611E619A">
        <w:rPr>
          <w:rFonts w:ascii="Times New Roman" w:hAnsi="Times New Roman" w:eastAsia="Times New Roman" w:cs="Times New Roman"/>
        </w:rPr>
        <w:t xml:space="preserve"> and machine learning</w:t>
      </w:r>
      <w:r w:rsidRPr="175E1A7D" w:rsidR="4861C85C">
        <w:rPr>
          <w:rFonts w:ascii="Times New Roman" w:hAnsi="Times New Roman" w:eastAsia="Times New Roman" w:cs="Times New Roman"/>
        </w:rPr>
        <w:t xml:space="preserve"> that deals with the computer’s ability to interpret human language</w:t>
      </w:r>
      <w:r w:rsidRPr="175E1A7D" w:rsidR="490AA7EE">
        <w:rPr>
          <w:rFonts w:ascii="Times New Roman" w:hAnsi="Times New Roman" w:eastAsia="Times New Roman" w:cs="Times New Roman"/>
        </w:rPr>
        <w:t xml:space="preserve"> and generate human-like text</w:t>
      </w:r>
      <w:r w:rsidRPr="175E1A7D" w:rsidR="4861C85C">
        <w:rPr>
          <w:rFonts w:ascii="Times New Roman" w:hAnsi="Times New Roman" w:eastAsia="Times New Roman" w:cs="Times New Roman"/>
        </w:rPr>
        <w:t xml:space="preserve">. </w:t>
      </w:r>
      <w:r w:rsidRPr="175E1A7D" w:rsidR="5A435B72">
        <w:rPr>
          <w:rFonts w:ascii="Times New Roman" w:hAnsi="Times New Roman" w:eastAsia="Times New Roman" w:cs="Times New Roman"/>
        </w:rPr>
        <w:t xml:space="preserve">This is such a </w:t>
      </w:r>
      <w:r w:rsidRPr="175E1A7D" w:rsidR="5617885D">
        <w:rPr>
          <w:rFonts w:ascii="Times New Roman" w:hAnsi="Times New Roman" w:eastAsia="Times New Roman" w:cs="Times New Roman"/>
        </w:rPr>
        <w:t>significant</w:t>
      </w:r>
      <w:r w:rsidRPr="175E1A7D" w:rsidR="5A435B72">
        <w:rPr>
          <w:rFonts w:ascii="Times New Roman" w:hAnsi="Times New Roman" w:eastAsia="Times New Roman" w:cs="Times New Roman"/>
        </w:rPr>
        <w:t xml:space="preserve"> field because human language is </w:t>
      </w:r>
      <w:r w:rsidRPr="175E1A7D" w:rsidR="3C9007D7">
        <w:rPr>
          <w:rFonts w:ascii="Times New Roman" w:hAnsi="Times New Roman" w:eastAsia="Times New Roman" w:cs="Times New Roman"/>
        </w:rPr>
        <w:t xml:space="preserve">intricate </w:t>
      </w:r>
      <w:r w:rsidRPr="175E1A7D" w:rsidR="5A435B72">
        <w:rPr>
          <w:rFonts w:ascii="Times New Roman" w:hAnsi="Times New Roman" w:eastAsia="Times New Roman" w:cs="Times New Roman"/>
        </w:rPr>
        <w:t>and diverse</w:t>
      </w:r>
      <w:r w:rsidRPr="175E1A7D" w:rsidR="7D3420E0">
        <w:rPr>
          <w:rFonts w:ascii="Times New Roman" w:hAnsi="Times New Roman" w:eastAsia="Times New Roman" w:cs="Times New Roman"/>
        </w:rPr>
        <w:t>.</w:t>
      </w:r>
      <w:r w:rsidRPr="175E1A7D" w:rsidR="5A435B72">
        <w:rPr>
          <w:rFonts w:ascii="Times New Roman" w:hAnsi="Times New Roman" w:eastAsia="Times New Roman" w:cs="Times New Roman"/>
        </w:rPr>
        <w:t xml:space="preserve"> </w:t>
      </w:r>
      <w:r w:rsidRPr="175E1A7D" w:rsidR="7D3420E0">
        <w:rPr>
          <w:rFonts w:ascii="Times New Roman" w:hAnsi="Times New Roman" w:eastAsia="Times New Roman" w:cs="Times New Roman"/>
        </w:rPr>
        <w:t>N</w:t>
      </w:r>
      <w:r w:rsidRPr="175E1A7D" w:rsidR="098500BE">
        <w:rPr>
          <w:rFonts w:ascii="Times New Roman" w:hAnsi="Times New Roman" w:eastAsia="Times New Roman" w:cs="Times New Roman"/>
        </w:rPr>
        <w:t xml:space="preserve">atural language processing </w:t>
      </w:r>
      <w:r w:rsidRPr="175E1A7D" w:rsidR="7703B5C5">
        <w:rPr>
          <w:rFonts w:ascii="Times New Roman" w:hAnsi="Times New Roman" w:eastAsia="Times New Roman" w:cs="Times New Roman"/>
        </w:rPr>
        <w:t>intends to ov</w:t>
      </w:r>
      <w:r w:rsidRPr="175E1A7D" w:rsidR="2B9FBC99">
        <w:rPr>
          <w:rFonts w:ascii="Times New Roman" w:hAnsi="Times New Roman" w:eastAsia="Times New Roman" w:cs="Times New Roman"/>
        </w:rPr>
        <w:t xml:space="preserve">ercome these obstacles by </w:t>
      </w:r>
      <w:r w:rsidRPr="175E1A7D" w:rsidR="3D059D11">
        <w:rPr>
          <w:rFonts w:ascii="Times New Roman" w:hAnsi="Times New Roman" w:eastAsia="Times New Roman" w:cs="Times New Roman"/>
        </w:rPr>
        <w:t xml:space="preserve">enabling computers to process language </w:t>
      </w:r>
      <w:r w:rsidRPr="175E1A7D" w:rsidR="3C9007D7">
        <w:rPr>
          <w:rFonts w:ascii="Times New Roman" w:hAnsi="Times New Roman" w:eastAsia="Times New Roman" w:cs="Times New Roman"/>
        </w:rPr>
        <w:t>like</w:t>
      </w:r>
      <w:r w:rsidRPr="175E1A7D" w:rsidR="3D059D11">
        <w:rPr>
          <w:rFonts w:ascii="Times New Roman" w:hAnsi="Times New Roman" w:eastAsia="Times New Roman" w:cs="Times New Roman"/>
        </w:rPr>
        <w:t xml:space="preserve"> us.</w:t>
      </w:r>
    </w:p>
    <w:p w:rsidR="35E15E8A" w:rsidP="7A9E33D3" w:rsidRDefault="42E2598B" w14:paraId="22CA0E93" w14:textId="2D78620E">
      <w:pPr>
        <w:pStyle w:val="Heading1"/>
        <w:spacing w:line="480" w:lineRule="auto"/>
        <w:rPr>
          <w:rFonts w:ascii="Times New Roman" w:hAnsi="Times New Roman" w:eastAsia="Times New Roman" w:cs="Times New Roman"/>
          <w:b/>
          <w:bCs/>
          <w:sz w:val="24"/>
          <w:szCs w:val="24"/>
          <w:u w:val="single"/>
        </w:rPr>
      </w:pPr>
      <w:bookmarkStart w:name="_Toc2109212319" w:id="37"/>
      <w:bookmarkStart w:name="_Toc1041632053" w:id="38"/>
      <w:bookmarkStart w:name="_Toc1676435557" w:id="39"/>
      <w:bookmarkStart w:name="_Toc917505057" w:id="40"/>
      <w:bookmarkStart w:name="_Toc463539708" w:id="41"/>
      <w:bookmarkStart w:name="_Toc1485186575" w:id="42"/>
      <w:bookmarkStart w:name="_Toc1249902047" w:id="43"/>
      <w:bookmarkStart w:name="_Toc1023690205" w:id="44"/>
      <w:bookmarkStart w:name="_Toc510476804" w:id="45"/>
      <w:bookmarkStart w:name="_Toc1209772970" w:id="46"/>
      <w:bookmarkStart w:name="_Toc1780223271" w:id="47"/>
      <w:bookmarkStart w:name="_Toc1075220854" w:id="48"/>
      <w:bookmarkStart w:name="_Toc1151698992" w:id="49"/>
      <w:bookmarkStart w:name="_Toc1549696916" w:id="50"/>
      <w:bookmarkStart w:name="_Toc248594205" w:id="51"/>
      <w:bookmarkStart w:name="_Toc1785380700" w:id="52"/>
      <w:bookmarkStart w:name="_Toc410302485" w:id="53"/>
      <w:bookmarkStart w:name="_Toc505525950" w:id="54"/>
      <w:bookmarkStart w:name="_Toc411175707" w:id="55"/>
      <w:r w:rsidRPr="419C0BA4">
        <w:rPr>
          <w:rFonts w:ascii="Times New Roman" w:hAnsi="Times New Roman" w:eastAsia="Times New Roman" w:cs="Times New Roman"/>
          <w:b/>
          <w:bCs/>
          <w:sz w:val="24"/>
          <w:szCs w:val="24"/>
          <w:u w:val="single"/>
        </w:rPr>
        <w:t>History and Development of NLP</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5CB69113" w:rsidP="175E1A7D" w:rsidRDefault="2F6C3AD6" w14:paraId="74DE760F" w14:textId="015E9F28">
      <w:pPr>
        <w:spacing w:line="480" w:lineRule="auto"/>
        <w:rPr>
          <w:rFonts w:ascii="Times New Roman" w:hAnsi="Times New Roman" w:eastAsia="Times New Roman" w:cs="Times New Roman"/>
        </w:rPr>
      </w:pPr>
      <w:r w:rsidRPr="175E1A7D">
        <w:rPr>
          <w:rFonts w:ascii="Times New Roman" w:hAnsi="Times New Roman" w:eastAsia="Times New Roman" w:cs="Times New Roman"/>
        </w:rPr>
        <w:t>The field of Natural Language Process</w:t>
      </w:r>
      <w:r w:rsidRPr="175E1A7D" w:rsidR="483040C1">
        <w:rPr>
          <w:rFonts w:ascii="Times New Roman" w:hAnsi="Times New Roman" w:eastAsia="Times New Roman" w:cs="Times New Roman"/>
        </w:rPr>
        <w:t>ing</w:t>
      </w:r>
      <w:r w:rsidRPr="175E1A7D" w:rsidR="434378D7">
        <w:rPr>
          <w:rFonts w:ascii="Times New Roman" w:hAnsi="Times New Roman" w:eastAsia="Times New Roman" w:cs="Times New Roman"/>
        </w:rPr>
        <w:t xml:space="preserve"> </w:t>
      </w:r>
      <w:r w:rsidRPr="175E1A7D">
        <w:rPr>
          <w:rFonts w:ascii="Times New Roman" w:hAnsi="Times New Roman" w:eastAsia="Times New Roman" w:cs="Times New Roman"/>
        </w:rPr>
        <w:t>(NLP) began in the 1940s</w:t>
      </w:r>
      <w:r w:rsidRPr="175E1A7D" w:rsidR="3308D51D">
        <w:rPr>
          <w:rFonts w:ascii="Times New Roman" w:hAnsi="Times New Roman" w:eastAsia="Times New Roman" w:cs="Times New Roman"/>
        </w:rPr>
        <w:t xml:space="preserve"> after World War </w:t>
      </w:r>
      <w:r w:rsidRPr="175E1A7D" w:rsidR="1A917862">
        <w:rPr>
          <w:rFonts w:ascii="Times New Roman" w:hAnsi="Times New Roman" w:eastAsia="Times New Roman" w:cs="Times New Roman"/>
        </w:rPr>
        <w:t>II</w:t>
      </w:r>
      <w:r w:rsidRPr="175E1A7D">
        <w:rPr>
          <w:rFonts w:ascii="Times New Roman" w:hAnsi="Times New Roman" w:eastAsia="Times New Roman" w:cs="Times New Roman"/>
        </w:rPr>
        <w:t xml:space="preserve"> with the goal of automating language translation.</w:t>
      </w:r>
      <w:r w:rsidRPr="175E1A7D" w:rsidR="31EC94D6">
        <w:rPr>
          <w:rFonts w:ascii="Times New Roman" w:hAnsi="Times New Roman" w:eastAsia="Times New Roman" w:cs="Times New Roman"/>
          <w:b/>
          <w:bCs/>
        </w:rPr>
        <w:t xml:space="preserve"> </w:t>
      </w:r>
      <w:r w:rsidRPr="175E1A7D" w:rsidR="31EC94D6">
        <w:rPr>
          <w:rFonts w:ascii="Times New Roman" w:hAnsi="Times New Roman" w:eastAsia="Times New Roman" w:cs="Times New Roman"/>
        </w:rPr>
        <w:t>NLP development was driven by the need for efficient information processing and communication. The war highlighted the importance of codebreaking, intelligence analysis, and rapid translation. These tasks were time-consuming and prone to human error.</w:t>
      </w:r>
      <w:r w:rsidRPr="175E1A7D">
        <w:rPr>
          <w:rFonts w:ascii="Times New Roman" w:hAnsi="Times New Roman" w:eastAsia="Times New Roman" w:cs="Times New Roman"/>
        </w:rPr>
        <w:t xml:space="preserve"> However, research</w:t>
      </w:r>
      <w:r w:rsidRPr="175E1A7D" w:rsidR="460A031D">
        <w:rPr>
          <w:rFonts w:ascii="Times New Roman" w:hAnsi="Times New Roman" w:eastAsia="Times New Roman" w:cs="Times New Roman"/>
        </w:rPr>
        <w:t>e</w:t>
      </w:r>
      <w:r w:rsidRPr="175E1A7D">
        <w:rPr>
          <w:rFonts w:ascii="Times New Roman" w:hAnsi="Times New Roman" w:eastAsia="Times New Roman" w:cs="Times New Roman"/>
        </w:rPr>
        <w:t>rs soon encountered significant challenges. Noam Chomsky identified one such issue: models often classified grammatically correct but nonsensical sentences as equally irrelevant as grammatically incorrect ones. Chomsky argued that this was problematic, as humans can easily distinguish between the two.</w:t>
      </w:r>
    </w:p>
    <w:p w:rsidR="7376F568" w:rsidP="7376F568" w:rsidRDefault="7376F568" w14:paraId="18E0E199" w14:textId="4E06F756">
      <w:pPr>
        <w:pStyle w:val="Heading1"/>
        <w:spacing w:line="480" w:lineRule="auto"/>
        <w:rPr>
          <w:rFonts w:ascii="Times New Roman" w:hAnsi="Times New Roman" w:eastAsia="Times New Roman" w:cs="Times New Roman"/>
          <w:b/>
          <w:bCs/>
          <w:sz w:val="24"/>
          <w:szCs w:val="24"/>
          <w:u w:val="single"/>
        </w:rPr>
      </w:pPr>
    </w:p>
    <w:p w:rsidR="35E15E8A" w:rsidP="7A9E33D3" w:rsidRDefault="42E2598B" w14:paraId="2138A4DB" w14:textId="2AA36EC3">
      <w:pPr>
        <w:pStyle w:val="Heading1"/>
        <w:spacing w:line="480" w:lineRule="auto"/>
        <w:rPr>
          <w:rFonts w:ascii="Times New Roman" w:hAnsi="Times New Roman" w:eastAsia="Times New Roman" w:cs="Times New Roman"/>
          <w:b/>
          <w:bCs/>
          <w:sz w:val="24"/>
          <w:szCs w:val="24"/>
          <w:u w:val="single"/>
        </w:rPr>
      </w:pPr>
      <w:bookmarkStart w:name="_Toc768377649" w:id="56"/>
      <w:bookmarkStart w:name="_Toc1244316289" w:id="57"/>
      <w:bookmarkStart w:name="_Toc2083306797" w:id="58"/>
      <w:bookmarkStart w:name="_Toc543909437" w:id="59"/>
      <w:bookmarkStart w:name="_Toc347947492" w:id="60"/>
      <w:bookmarkStart w:name="_Toc468062220" w:id="61"/>
      <w:bookmarkStart w:name="_Toc906451510" w:id="62"/>
      <w:bookmarkStart w:name="_Toc1234173156" w:id="63"/>
      <w:bookmarkStart w:name="_Toc1339692917" w:id="64"/>
      <w:bookmarkStart w:name="_Toc885666177" w:id="65"/>
      <w:bookmarkStart w:name="_Toc550050111" w:id="66"/>
      <w:bookmarkStart w:name="_Toc1092207272" w:id="67"/>
      <w:bookmarkStart w:name="_Toc505008049" w:id="68"/>
      <w:bookmarkStart w:name="_Toc871192743" w:id="69"/>
      <w:bookmarkStart w:name="_Toc1982505007" w:id="70"/>
      <w:bookmarkStart w:name="_Toc1736854002" w:id="71"/>
      <w:bookmarkStart w:name="_Toc51472456" w:id="72"/>
      <w:bookmarkStart w:name="_Toc699871259" w:id="73"/>
      <w:r w:rsidRPr="419C0BA4">
        <w:rPr>
          <w:rFonts w:ascii="Times New Roman" w:hAnsi="Times New Roman" w:eastAsia="Times New Roman" w:cs="Times New Roman"/>
          <w:b/>
          <w:bCs/>
          <w:sz w:val="24"/>
          <w:szCs w:val="24"/>
          <w:u w:val="single"/>
        </w:rPr>
        <w:t>Key Concepts in NLP</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35E15E8A" w:rsidP="08ED319A" w:rsidRDefault="42E2598B" w14:paraId="40AED915" w14:textId="2443ADAE">
      <w:pPr>
        <w:pStyle w:val="Heading2"/>
        <w:spacing w:line="480" w:lineRule="auto"/>
        <w:rPr>
          <w:rFonts w:ascii="Times New Roman" w:hAnsi="Times New Roman" w:eastAsia="Times New Roman" w:cs="Times New Roman"/>
          <w:b/>
          <w:bCs/>
          <w:sz w:val="24"/>
          <w:szCs w:val="24"/>
        </w:rPr>
      </w:pPr>
      <w:bookmarkStart w:name="_Toc1041843098" w:id="74"/>
      <w:bookmarkStart w:name="_Toc1054338273" w:id="75"/>
      <w:bookmarkStart w:name="_Toc143183453" w:id="76"/>
      <w:bookmarkStart w:name="_Toc1675815246" w:id="77"/>
      <w:bookmarkStart w:name="_Toc1508248501" w:id="78"/>
      <w:bookmarkStart w:name="_Toc595324659" w:id="79"/>
      <w:bookmarkStart w:name="_Toc778638737" w:id="80"/>
      <w:bookmarkStart w:name="_Toc410982168" w:id="81"/>
      <w:bookmarkStart w:name="_Toc34586006" w:id="82"/>
      <w:bookmarkStart w:name="_Toc774179430" w:id="83"/>
      <w:bookmarkStart w:name="_Toc226057868" w:id="84"/>
      <w:bookmarkStart w:name="_Toc928244813" w:id="85"/>
      <w:bookmarkStart w:name="_Toc1249875217" w:id="86"/>
      <w:bookmarkStart w:name="_Toc1899591359" w:id="87"/>
      <w:bookmarkStart w:name="_Toc2092364550" w:id="88"/>
      <w:bookmarkStart w:name="_Toc583026677" w:id="89"/>
      <w:bookmarkStart w:name="_Toc822188500" w:id="90"/>
      <w:bookmarkStart w:name="_Toc2060056025" w:id="91"/>
      <w:r w:rsidRPr="419C0BA4">
        <w:rPr>
          <w:rFonts w:ascii="Times New Roman" w:hAnsi="Times New Roman" w:eastAsia="Times New Roman" w:cs="Times New Roman"/>
          <w:b/>
          <w:bCs/>
          <w:sz w:val="24"/>
          <w:szCs w:val="24"/>
        </w:rPr>
        <w:t>Tokenization</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50024AD9" w:rsidP="175E1A7D" w:rsidRDefault="7D802855" w14:paraId="01E688A4" w14:textId="653726BE">
      <w:p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Tokenization in NLP breaks down </w:t>
      </w:r>
      <w:r w:rsidRPr="175E1A7D" w:rsidR="5B5BCFAD">
        <w:rPr>
          <w:rFonts w:ascii="Times New Roman" w:hAnsi="Times New Roman" w:eastAsia="Times New Roman" w:cs="Times New Roman"/>
        </w:rPr>
        <w:t>the text into smaller units, c</w:t>
      </w:r>
      <w:r w:rsidRPr="175E1A7D" w:rsidR="5A62DA9A">
        <w:rPr>
          <w:rFonts w:ascii="Times New Roman" w:hAnsi="Times New Roman" w:eastAsia="Times New Roman" w:cs="Times New Roman"/>
        </w:rPr>
        <w:t>alled tokens, to make it easier for machines to process</w:t>
      </w:r>
      <w:r w:rsidRPr="175E1A7D" w:rsidR="4CE23293">
        <w:rPr>
          <w:rFonts w:ascii="Times New Roman" w:hAnsi="Times New Roman" w:eastAsia="Times New Roman" w:cs="Times New Roman"/>
        </w:rPr>
        <w:t xml:space="preserve">. </w:t>
      </w:r>
      <w:r w:rsidRPr="175E1A7D" w:rsidR="29EE10EA">
        <w:rPr>
          <w:rFonts w:ascii="Times New Roman" w:hAnsi="Times New Roman" w:eastAsia="Times New Roman" w:cs="Times New Roman"/>
        </w:rPr>
        <w:t xml:space="preserve">Tokenization is the start of the NLP process, converting text into understandable bits for the machine </w:t>
      </w:r>
      <w:r w:rsidRPr="175E1A7D" w:rsidR="5763C5CB">
        <w:rPr>
          <w:rFonts w:ascii="Times New Roman" w:hAnsi="Times New Roman" w:eastAsia="Times New Roman" w:cs="Times New Roman"/>
        </w:rPr>
        <w:t xml:space="preserve">to interpret, without tokenization the NLP </w:t>
      </w:r>
      <w:r w:rsidRPr="175E1A7D" w:rsidR="561A3116">
        <w:rPr>
          <w:rFonts w:ascii="Times New Roman" w:hAnsi="Times New Roman" w:eastAsia="Times New Roman" w:cs="Times New Roman"/>
        </w:rPr>
        <w:t>will not</w:t>
      </w:r>
      <w:r w:rsidRPr="175E1A7D" w:rsidR="5763C5CB">
        <w:rPr>
          <w:rFonts w:ascii="Times New Roman" w:hAnsi="Times New Roman" w:eastAsia="Times New Roman" w:cs="Times New Roman"/>
        </w:rPr>
        <w:t xml:space="preserve"> be able to interpret </w:t>
      </w:r>
      <w:r w:rsidRPr="175E1A7D" w:rsidR="747BB779">
        <w:rPr>
          <w:rFonts w:ascii="Times New Roman" w:hAnsi="Times New Roman" w:eastAsia="Times New Roman" w:cs="Times New Roman"/>
        </w:rPr>
        <w:t xml:space="preserve">most of what </w:t>
      </w:r>
      <w:r w:rsidRPr="175E1A7D" w:rsidR="175563AF">
        <w:rPr>
          <w:rFonts w:ascii="Times New Roman" w:hAnsi="Times New Roman" w:eastAsia="Times New Roman" w:cs="Times New Roman"/>
        </w:rPr>
        <w:t>you are</w:t>
      </w:r>
      <w:r w:rsidRPr="175E1A7D" w:rsidR="747BB779">
        <w:rPr>
          <w:rFonts w:ascii="Times New Roman" w:hAnsi="Times New Roman" w:eastAsia="Times New Roman" w:cs="Times New Roman"/>
        </w:rPr>
        <w:t xml:space="preserve"> trying to say.</w:t>
      </w:r>
      <w:r w:rsidRPr="175E1A7D" w:rsidR="36B922CB">
        <w:rPr>
          <w:rFonts w:ascii="Times New Roman" w:hAnsi="Times New Roman" w:eastAsia="Times New Roman" w:cs="Times New Roman"/>
        </w:rPr>
        <w:t xml:space="preserve"> </w:t>
      </w:r>
    </w:p>
    <w:p w:rsidR="12F74091" w:rsidP="175E1A7D" w:rsidRDefault="747BB779" w14:paraId="6A656A76" w14:textId="70F4A254">
      <w:pPr>
        <w:spacing w:line="480" w:lineRule="auto"/>
        <w:rPr>
          <w:rFonts w:ascii="Times New Roman" w:hAnsi="Times New Roman" w:eastAsia="Times New Roman" w:cs="Times New Roman"/>
        </w:rPr>
      </w:pPr>
      <w:r w:rsidRPr="175E1A7D">
        <w:rPr>
          <w:rFonts w:ascii="Times New Roman" w:hAnsi="Times New Roman" w:eastAsia="Times New Roman" w:cs="Times New Roman"/>
        </w:rPr>
        <w:t>One example of tokenization</w:t>
      </w:r>
      <w:r w:rsidRPr="175E1A7D" w:rsidR="16FCD0F8">
        <w:rPr>
          <w:rFonts w:ascii="Times New Roman" w:hAnsi="Times New Roman" w:eastAsia="Times New Roman" w:cs="Times New Roman"/>
        </w:rPr>
        <w:t xml:space="preserve"> provided by </w:t>
      </w:r>
      <w:hyperlink r:id="rId6">
        <w:r w:rsidRPr="175E1A7D" w:rsidR="16FCD0F8">
          <w:rPr>
            <w:rStyle w:val="Hyperlink"/>
            <w:rFonts w:ascii="Times New Roman" w:hAnsi="Times New Roman" w:eastAsia="Times New Roman" w:cs="Times New Roman"/>
          </w:rPr>
          <w:t>geeksforgeeks.org</w:t>
        </w:r>
      </w:hyperlink>
      <w:r w:rsidRPr="175E1A7D">
        <w:rPr>
          <w:rFonts w:ascii="Times New Roman" w:hAnsi="Times New Roman" w:eastAsia="Times New Roman" w:cs="Times New Roman"/>
        </w:rPr>
        <w:t xml:space="preserve"> is</w:t>
      </w:r>
      <w:r w:rsidRPr="175E1A7D" w:rsidR="7C95951A">
        <w:rPr>
          <w:rFonts w:ascii="Times New Roman" w:hAnsi="Times New Roman" w:eastAsia="Times New Roman" w:cs="Times New Roman"/>
        </w:rPr>
        <w:t>:</w:t>
      </w:r>
    </w:p>
    <w:p w:rsidR="12F74091" w:rsidP="175E1A7D" w:rsidRDefault="747BB779" w14:paraId="60CE7099" w14:textId="45450897">
      <w:pPr>
        <w:spacing w:line="480" w:lineRule="auto"/>
        <w:rPr>
          <w:rFonts w:ascii="Times New Roman" w:hAnsi="Times New Roman" w:eastAsia="Times New Roman" w:cs="Times New Roman"/>
        </w:rPr>
      </w:pPr>
      <w:r w:rsidRPr="175E1A7D">
        <w:rPr>
          <w:rFonts w:ascii="Times New Roman" w:hAnsi="Times New Roman" w:eastAsia="Times New Roman" w:cs="Times New Roman"/>
        </w:rPr>
        <w:t>Input: "Tokenization is an important NLP task. It helps break down text into smaller units."</w:t>
      </w:r>
      <w:r w:rsidR="12F74091">
        <w:br/>
      </w:r>
      <w:r w:rsidRPr="175E1A7D">
        <w:rPr>
          <w:rFonts w:ascii="Times New Roman" w:hAnsi="Times New Roman" w:eastAsia="Times New Roman" w:cs="Times New Roman"/>
        </w:rPr>
        <w:t>Output: ["Tokenization is an important NLP task.", "It helps break down text into smaller units."]</w:t>
      </w:r>
    </w:p>
    <w:p w:rsidR="2E963705" w:rsidP="46FE1358" w:rsidRDefault="3B235224" w14:paraId="341D6589" w14:textId="78F0954C">
      <w:pPr>
        <w:spacing w:line="480" w:lineRule="auto"/>
        <w:jc w:val="both"/>
        <w:rPr>
          <w:rFonts w:ascii="Times New Roman" w:hAnsi="Times New Roman" w:eastAsia="Times New Roman" w:cs="Times New Roman"/>
        </w:rPr>
      </w:pPr>
      <w:r>
        <w:t xml:space="preserve">                                        </w:t>
      </w:r>
      <w:r w:rsidR="0AD05B17">
        <w:rPr>
          <w:noProof/>
        </w:rPr>
        <w:drawing>
          <wp:inline distT="0" distB="0" distL="0" distR="0" wp14:anchorId="2FA8EC8A" wp14:editId="45CA95E6">
            <wp:extent cx="3199439" cy="1504236"/>
            <wp:effectExtent l="0" t="0" r="0" b="0"/>
            <wp:docPr id="418651593" name="Picture 418651593" descr="LLM Foundations: Get started with toke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651593"/>
                    <pic:cNvPicPr/>
                  </pic:nvPicPr>
                  <pic:blipFill>
                    <a:blip r:embed="rId7">
                      <a:extLst>
                        <a:ext uri="{28A0092B-C50C-407E-A947-70E740481C1C}">
                          <a14:useLocalDpi xmlns:a14="http://schemas.microsoft.com/office/drawing/2010/main" val="0"/>
                        </a:ext>
                      </a:extLst>
                    </a:blip>
                    <a:stretch>
                      <a:fillRect/>
                    </a:stretch>
                  </pic:blipFill>
                  <pic:spPr>
                    <a:xfrm>
                      <a:off x="0" y="0"/>
                      <a:ext cx="3199439" cy="1504236"/>
                    </a:xfrm>
                    <a:prstGeom prst="rect">
                      <a:avLst/>
                    </a:prstGeom>
                  </pic:spPr>
                </pic:pic>
              </a:graphicData>
            </a:graphic>
          </wp:inline>
        </w:drawing>
      </w:r>
    </w:p>
    <w:p w:rsidR="12F74091" w:rsidP="175E1A7D" w:rsidRDefault="747BB779" w14:paraId="1FB6B602" w14:textId="43DFF63C">
      <w:p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Tokenization will break down the context to make it easier for the NLP </w:t>
      </w:r>
      <w:r w:rsidRPr="175E1A7D" w:rsidR="5035F151">
        <w:rPr>
          <w:rFonts w:ascii="Times New Roman" w:hAnsi="Times New Roman" w:eastAsia="Times New Roman" w:cs="Times New Roman"/>
        </w:rPr>
        <w:t xml:space="preserve">machine </w:t>
      </w:r>
      <w:r w:rsidRPr="175E1A7D">
        <w:rPr>
          <w:rFonts w:ascii="Times New Roman" w:hAnsi="Times New Roman" w:eastAsia="Times New Roman" w:cs="Times New Roman"/>
        </w:rPr>
        <w:t>to understand</w:t>
      </w:r>
      <w:r w:rsidRPr="175E1A7D" w:rsidR="340361E1">
        <w:rPr>
          <w:rFonts w:ascii="Times New Roman" w:hAnsi="Times New Roman" w:eastAsia="Times New Roman" w:cs="Times New Roman"/>
        </w:rPr>
        <w:t>.</w:t>
      </w:r>
    </w:p>
    <w:p w:rsidR="7376F568" w:rsidP="175E1A7D" w:rsidRDefault="69C28649" w14:paraId="42F9817E" w14:textId="4BDDC000">
      <w:pPr>
        <w:spacing w:line="480" w:lineRule="auto"/>
        <w:rPr>
          <w:rFonts w:ascii="Times New Roman" w:hAnsi="Times New Roman" w:eastAsia="Times New Roman" w:cs="Times New Roman"/>
        </w:rPr>
      </w:pPr>
      <w:r w:rsidRPr="175E1A7D">
        <w:rPr>
          <w:rFonts w:ascii="Times New Roman" w:hAnsi="Times New Roman" w:eastAsia="Times New Roman" w:cs="Times New Roman"/>
        </w:rPr>
        <w:t>There are</w:t>
      </w:r>
      <w:r w:rsidRPr="175E1A7D" w:rsidR="340361E1">
        <w:rPr>
          <w:rFonts w:ascii="Times New Roman" w:hAnsi="Times New Roman" w:eastAsia="Times New Roman" w:cs="Times New Roman"/>
        </w:rPr>
        <w:t xml:space="preserve"> some downsides to </w:t>
      </w:r>
      <w:r w:rsidRPr="175E1A7D" w:rsidR="761EC799">
        <w:rPr>
          <w:rFonts w:ascii="Times New Roman" w:hAnsi="Times New Roman" w:eastAsia="Times New Roman" w:cs="Times New Roman"/>
        </w:rPr>
        <w:t xml:space="preserve">tokenization which are (OOV) Out- of- vocabulary words which </w:t>
      </w:r>
      <w:r w:rsidRPr="175E1A7D" w:rsidR="6C947828">
        <w:rPr>
          <w:rFonts w:ascii="Times New Roman" w:hAnsi="Times New Roman" w:eastAsia="Times New Roman" w:cs="Times New Roman"/>
        </w:rPr>
        <w:t>“</w:t>
      </w:r>
      <w:r w:rsidRPr="175E1A7D" w:rsidR="761EC799">
        <w:rPr>
          <w:rFonts w:ascii="Times New Roman" w:hAnsi="Times New Roman" w:eastAsia="Times New Roman" w:cs="Times New Roman"/>
        </w:rPr>
        <w:t xml:space="preserve">can </w:t>
      </w:r>
      <w:r w:rsidRPr="175E1A7D" w:rsidR="7830FFFB">
        <w:rPr>
          <w:rFonts w:ascii="Times New Roman" w:hAnsi="Times New Roman" w:eastAsia="Times New Roman" w:cs="Times New Roman"/>
        </w:rPr>
        <w:t>have multiple meanings, and context is needed for accurate segmentation.</w:t>
      </w:r>
      <w:r w:rsidRPr="175E1A7D" w:rsidR="76D91F0A">
        <w:rPr>
          <w:rFonts w:ascii="Times New Roman" w:hAnsi="Times New Roman" w:eastAsia="Times New Roman" w:cs="Times New Roman"/>
        </w:rPr>
        <w:t xml:space="preserve">” </w:t>
      </w:r>
      <w:hyperlink w:anchor=":~:text=Tokenization%20faces%20challenges%20such%20as,present%20in%20the%20model's%20vocabulary." r:id="rId8">
        <w:r w:rsidRPr="175E1A7D" w:rsidR="76D91F0A">
          <w:rPr>
            <w:rStyle w:val="Hyperlink"/>
            <w:rFonts w:ascii="Times New Roman" w:hAnsi="Times New Roman" w:eastAsia="Times New Roman" w:cs="Times New Roman"/>
          </w:rPr>
          <w:t>SoluLab</w:t>
        </w:r>
      </w:hyperlink>
    </w:p>
    <w:p w:rsidR="04FE030B" w:rsidP="175E1A7D" w:rsidRDefault="04FE030B" w14:paraId="13D92DF1" w14:textId="51F1A217">
      <w:pPr>
        <w:pStyle w:val="Heading2"/>
        <w:spacing w:line="480" w:lineRule="auto"/>
        <w:rPr>
          <w:rFonts w:ascii="Times New Roman" w:hAnsi="Times New Roman" w:eastAsia="Times New Roman" w:cs="Times New Roman"/>
          <w:b/>
          <w:bCs/>
          <w:sz w:val="24"/>
          <w:szCs w:val="24"/>
        </w:rPr>
      </w:pPr>
      <w:bookmarkStart w:name="_Toc806923816" w:id="92"/>
      <w:bookmarkStart w:name="_Toc1001726601" w:id="93"/>
      <w:bookmarkStart w:name="_Toc819816343" w:id="94"/>
      <w:bookmarkStart w:name="_Toc1870333433" w:id="95"/>
      <w:bookmarkStart w:name="_Toc1437177376" w:id="96"/>
      <w:bookmarkStart w:name="_Toc535985552" w:id="97"/>
      <w:bookmarkStart w:name="_Toc371584542" w:id="98"/>
      <w:bookmarkStart w:name="_Toc1130556104" w:id="99"/>
      <w:bookmarkStart w:name="_Toc1711323048" w:id="100"/>
      <w:bookmarkStart w:name="_Toc1042711201" w:id="101"/>
      <w:bookmarkStart w:name="_Toc523348367" w:id="102"/>
      <w:bookmarkStart w:name="_Toc178813069" w:id="103"/>
      <w:bookmarkStart w:name="_Toc450459908" w:id="104"/>
      <w:bookmarkStart w:name="_Toc423589685" w:id="105"/>
      <w:bookmarkStart w:name="_Toc648504249" w:id="106"/>
      <w:bookmarkStart w:name="_Toc911518021" w:id="107"/>
      <w:bookmarkStart w:name="_Toc1893189303" w:id="108"/>
      <w:bookmarkStart w:name="_Toc34771195" w:id="109"/>
      <w:r w:rsidRPr="419C0BA4">
        <w:rPr>
          <w:rFonts w:ascii="Times New Roman" w:hAnsi="Times New Roman" w:eastAsia="Times New Roman" w:cs="Times New Roman"/>
          <w:b/>
          <w:bCs/>
          <w:sz w:val="24"/>
          <w:szCs w:val="24"/>
        </w:rPr>
        <w:t>Part-of-Speech Tagging</w:t>
      </w:r>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69F58DB1" w:rsidP="175E1A7D" w:rsidRDefault="69F58DB1" w14:paraId="68117739" w14:textId="7403EBD8">
      <w:pPr>
        <w:spacing w:line="480" w:lineRule="auto"/>
        <w:rPr>
          <w:rFonts w:ascii="Times New Roman" w:hAnsi="Times New Roman" w:eastAsia="Times New Roman" w:cs="Times New Roman"/>
          <w:color w:val="FF0000"/>
        </w:rPr>
      </w:pPr>
      <w:r w:rsidRPr="6AD15053">
        <w:rPr>
          <w:rFonts w:ascii="Times New Roman" w:hAnsi="Times New Roman" w:eastAsia="Times New Roman" w:cs="Times New Roman"/>
        </w:rPr>
        <w:t>Parts of speech (POS) tagging</w:t>
      </w:r>
      <w:r w:rsidRPr="6AD15053" w:rsidR="0E8F0D2E">
        <w:rPr>
          <w:rFonts w:ascii="Times New Roman" w:hAnsi="Times New Roman" w:eastAsia="Times New Roman" w:cs="Times New Roman"/>
        </w:rPr>
        <w:t>, a main task of NLP,</w:t>
      </w:r>
      <w:r w:rsidRPr="6AD15053">
        <w:rPr>
          <w:rFonts w:ascii="Times New Roman" w:hAnsi="Times New Roman" w:eastAsia="Times New Roman" w:cs="Times New Roman"/>
        </w:rPr>
        <w:t xml:space="preserve"> assigns grammatical labels to words in text (e.g., noun, verb, adjective). This is crucial for NLP tasks like machine translation, as it helps identify word roles and meanings within sentences.</w:t>
      </w:r>
      <w:r w:rsidRPr="6AD15053" w:rsidR="5E0D2B4C">
        <w:rPr>
          <w:rFonts w:ascii="Times New Roman" w:hAnsi="Times New Roman" w:eastAsia="Times New Roman" w:cs="Times New Roman"/>
        </w:rPr>
        <w:t xml:space="preserve"> These tags aid computers in comprehending a sentence's syntactic structure and the semantic function of individual words.</w:t>
      </w:r>
      <w:r w:rsidRPr="6AD15053" w:rsidR="0E0C4254">
        <w:rPr>
          <w:rFonts w:ascii="Times New Roman" w:hAnsi="Times New Roman" w:eastAsia="Times New Roman" w:cs="Times New Roman"/>
        </w:rPr>
        <w:t xml:space="preserve"> </w:t>
      </w:r>
    </w:p>
    <w:p w:rsidR="101881C7" w:rsidP="175E1A7D" w:rsidRDefault="69F58DB1" w14:paraId="6FDB5C0C" w14:textId="370C4CF4">
      <w:pPr>
        <w:pStyle w:val="ListParagraph"/>
        <w:numPr>
          <w:ilvl w:val="0"/>
          <w:numId w:val="1"/>
        </w:numPr>
        <w:spacing w:line="480" w:lineRule="auto"/>
        <w:rPr>
          <w:rFonts w:ascii="Times New Roman" w:hAnsi="Times New Roman" w:eastAsia="Times New Roman" w:cs="Times New Roman"/>
        </w:rPr>
      </w:pPr>
      <w:r w:rsidRPr="175E1A7D">
        <w:rPr>
          <w:rFonts w:ascii="Times New Roman" w:hAnsi="Times New Roman" w:eastAsia="Times New Roman" w:cs="Times New Roman"/>
        </w:rPr>
        <w:t>T</w:t>
      </w:r>
      <w:r w:rsidRPr="175E1A7D" w:rsidR="2887D86B">
        <w:rPr>
          <w:rFonts w:ascii="Times New Roman" w:hAnsi="Times New Roman" w:eastAsia="Times New Roman" w:cs="Times New Roman"/>
        </w:rPr>
        <w:t>hey</w:t>
      </w:r>
      <w:r w:rsidRPr="175E1A7D" w:rsidR="04FE030B">
        <w:rPr>
          <w:rFonts w:ascii="Times New Roman" w:hAnsi="Times New Roman" w:eastAsia="Times New Roman" w:cs="Times New Roman"/>
        </w:rPr>
        <w:t xml:space="preserve"> are </w:t>
      </w:r>
      <w:r w:rsidRPr="175E1A7D" w:rsidR="0CC3D592">
        <w:rPr>
          <w:rFonts w:ascii="Times New Roman" w:hAnsi="Times New Roman" w:eastAsia="Times New Roman" w:cs="Times New Roman"/>
        </w:rPr>
        <w:t>grammatical cate</w:t>
      </w:r>
      <w:r w:rsidRPr="175E1A7D" w:rsidR="27A19F9A">
        <w:rPr>
          <w:rFonts w:ascii="Times New Roman" w:hAnsi="Times New Roman" w:eastAsia="Times New Roman" w:cs="Times New Roman"/>
        </w:rPr>
        <w:t>gories</w:t>
      </w:r>
      <w:r w:rsidRPr="175E1A7D" w:rsidR="78C4ACA8">
        <w:rPr>
          <w:rFonts w:ascii="Times New Roman" w:hAnsi="Times New Roman" w:eastAsia="Times New Roman" w:cs="Times New Roman"/>
        </w:rPr>
        <w:t xml:space="preserve"> </w:t>
      </w:r>
      <w:r w:rsidRPr="175E1A7D" w:rsidR="27A19F9A">
        <w:rPr>
          <w:rFonts w:ascii="Times New Roman" w:hAnsi="Times New Roman" w:eastAsia="Times New Roman" w:cs="Times New Roman"/>
        </w:rPr>
        <w:t>assigned to words in a text to indicate their part of speech</w:t>
      </w:r>
      <w:r w:rsidRPr="175E1A7D" w:rsidR="4E609DF1">
        <w:rPr>
          <w:rFonts w:ascii="Times New Roman" w:hAnsi="Times New Roman" w:eastAsia="Times New Roman" w:cs="Times New Roman"/>
        </w:rPr>
        <w:t>.</w:t>
      </w:r>
    </w:p>
    <w:p w:rsidR="7E88FCE9" w:rsidP="175E1A7D" w:rsidRDefault="3E70C0A0" w14:paraId="4C7BC38F" w14:textId="41E4A3B8">
      <w:pPr>
        <w:pStyle w:val="ListParagraph"/>
        <w:numPr>
          <w:ilvl w:val="0"/>
          <w:numId w:val="1"/>
        </w:numPr>
        <w:spacing w:line="480" w:lineRule="auto"/>
        <w:rPr>
          <w:rFonts w:ascii="Times New Roman" w:hAnsi="Times New Roman" w:eastAsia="Times New Roman" w:cs="Times New Roman"/>
        </w:rPr>
      </w:pPr>
      <w:r w:rsidRPr="419C0BA4">
        <w:rPr>
          <w:rFonts w:ascii="Times New Roman" w:hAnsi="Times New Roman" w:eastAsia="Times New Roman" w:cs="Times New Roman"/>
        </w:rPr>
        <w:t>A key</w:t>
      </w:r>
      <w:r w:rsidRPr="419C0BA4" w:rsidR="4E609DF1">
        <w:rPr>
          <w:rFonts w:ascii="Times New Roman" w:hAnsi="Times New Roman" w:eastAsia="Times New Roman" w:cs="Times New Roman"/>
        </w:rPr>
        <w:t xml:space="preserve"> step in natural language </w:t>
      </w:r>
      <w:r w:rsidRPr="419C0BA4" w:rsidR="4AC6D962">
        <w:rPr>
          <w:rFonts w:ascii="Times New Roman" w:hAnsi="Times New Roman" w:eastAsia="Times New Roman" w:cs="Times New Roman"/>
        </w:rPr>
        <w:t>processing</w:t>
      </w:r>
      <w:r w:rsidRPr="419C0BA4" w:rsidR="4E609DF1">
        <w:rPr>
          <w:rFonts w:ascii="Times New Roman" w:hAnsi="Times New Roman" w:eastAsia="Times New Roman" w:cs="Times New Roman"/>
        </w:rPr>
        <w:t xml:space="preserve"> </w:t>
      </w:r>
      <w:r w:rsidRPr="419C0BA4" w:rsidR="7DB9469A">
        <w:rPr>
          <w:rFonts w:ascii="Times New Roman" w:hAnsi="Times New Roman" w:eastAsia="Times New Roman" w:cs="Times New Roman"/>
        </w:rPr>
        <w:t xml:space="preserve">and </w:t>
      </w:r>
      <w:r w:rsidRPr="419C0BA4" w:rsidR="3D6B09C1">
        <w:rPr>
          <w:rFonts w:ascii="Times New Roman" w:hAnsi="Times New Roman" w:eastAsia="Times New Roman" w:cs="Times New Roman"/>
        </w:rPr>
        <w:t>is based on word’s</w:t>
      </w:r>
      <w:r w:rsidRPr="419C0BA4" w:rsidR="6EE2E41F">
        <w:rPr>
          <w:rFonts w:ascii="Times New Roman" w:hAnsi="Times New Roman" w:eastAsia="Times New Roman" w:cs="Times New Roman"/>
        </w:rPr>
        <w:t xml:space="preserve"> </w:t>
      </w:r>
      <w:r w:rsidRPr="419C0BA4" w:rsidR="3D6B09C1">
        <w:rPr>
          <w:rFonts w:ascii="Times New Roman" w:hAnsi="Times New Roman" w:eastAsia="Times New Roman" w:cs="Times New Roman"/>
        </w:rPr>
        <w:t>definition and context</w:t>
      </w:r>
      <w:r w:rsidRPr="419C0BA4" w:rsidR="5CBBC86E">
        <w:rPr>
          <w:rFonts w:ascii="Times New Roman" w:hAnsi="Times New Roman" w:eastAsia="Times New Roman" w:cs="Times New Roman"/>
        </w:rPr>
        <w:t xml:space="preserve"> and is useful for machine translation</w:t>
      </w:r>
      <w:r w:rsidRPr="419C0BA4" w:rsidR="0B51599E">
        <w:rPr>
          <w:rFonts w:ascii="Times New Roman" w:hAnsi="Times New Roman" w:eastAsia="Times New Roman" w:cs="Times New Roman"/>
        </w:rPr>
        <w:t>.</w:t>
      </w:r>
    </w:p>
    <w:p w:rsidR="0B51599E" w:rsidP="74440C86" w:rsidRDefault="0B51599E" w14:paraId="0D8708B7" w14:textId="28878CA5">
      <w:pPr>
        <w:pStyle w:val="ListParagraph"/>
        <w:numPr>
          <w:ilvl w:val="0"/>
          <w:numId w:val="1"/>
        </w:numPr>
        <w:spacing w:line="480" w:lineRule="auto"/>
        <w:rPr>
          <w:rFonts w:ascii="Times New Roman" w:hAnsi="Times New Roman" w:eastAsia="Times New Roman" w:cs="Times New Roman"/>
        </w:rPr>
      </w:pPr>
      <w:r w:rsidRPr="6AD15053">
        <w:rPr>
          <w:rFonts w:ascii="Times New Roman" w:hAnsi="Times New Roman" w:eastAsia="Times New Roman" w:cs="Times New Roman"/>
        </w:rPr>
        <w:t xml:space="preserve">Entails </w:t>
      </w:r>
      <w:r w:rsidRPr="6AD15053" w:rsidR="74AF454B">
        <w:rPr>
          <w:rFonts w:ascii="Times New Roman" w:hAnsi="Times New Roman" w:eastAsia="Times New Roman" w:cs="Times New Roman"/>
        </w:rPr>
        <w:t xml:space="preserve">the </w:t>
      </w:r>
      <w:r w:rsidRPr="6AD15053">
        <w:rPr>
          <w:rFonts w:ascii="Times New Roman" w:hAnsi="Times New Roman" w:eastAsia="Times New Roman" w:cs="Times New Roman"/>
        </w:rPr>
        <w:t xml:space="preserve">understanding </w:t>
      </w:r>
      <w:r w:rsidRPr="6AD15053" w:rsidR="1F569974">
        <w:rPr>
          <w:rFonts w:ascii="Times New Roman" w:hAnsi="Times New Roman" w:eastAsia="Times New Roman" w:cs="Times New Roman"/>
        </w:rPr>
        <w:t xml:space="preserve">of </w:t>
      </w:r>
      <w:r w:rsidRPr="6AD15053">
        <w:rPr>
          <w:rFonts w:ascii="Times New Roman" w:hAnsi="Times New Roman" w:eastAsia="Times New Roman" w:cs="Times New Roman"/>
        </w:rPr>
        <w:t>each word’s purpose inside the sentence including whether word is an ad</w:t>
      </w:r>
      <w:r w:rsidRPr="6AD15053" w:rsidR="30480CA8">
        <w:rPr>
          <w:rFonts w:ascii="Times New Roman" w:hAnsi="Times New Roman" w:eastAsia="Times New Roman" w:cs="Times New Roman"/>
        </w:rPr>
        <w:t>jective, verb, and noun.</w:t>
      </w:r>
      <w:r w:rsidRPr="6AD15053" w:rsidR="1D1107B0">
        <w:rPr>
          <w:rFonts w:ascii="Times New Roman" w:hAnsi="Times New Roman" w:eastAsia="Times New Roman" w:cs="Times New Roman"/>
        </w:rPr>
        <w:t xml:space="preserve"> </w:t>
      </w:r>
    </w:p>
    <w:p w:rsidR="03C921FD" w:rsidP="367E1EF9" w:rsidRDefault="03C921FD" w14:paraId="5C48F8B3" w14:textId="4528AC2F">
      <w:pPr>
        <w:spacing w:line="480" w:lineRule="auto"/>
        <w:rPr>
          <w:rFonts w:ascii="Times New Roman" w:hAnsi="Times New Roman" w:eastAsia="Times New Roman" w:cs="Times New Roman"/>
          <w:b/>
          <w:bCs/>
        </w:rPr>
      </w:pPr>
      <w:r w:rsidRPr="367E1EF9">
        <w:rPr>
          <w:rFonts w:ascii="Times New Roman" w:hAnsi="Times New Roman" w:eastAsia="Times New Roman" w:cs="Times New Roman"/>
          <w:b/>
          <w:bCs/>
        </w:rPr>
        <w:t>Example:</w:t>
      </w:r>
      <w:r w:rsidRPr="367E1EF9" w:rsidR="3F89B224">
        <w:rPr>
          <w:rFonts w:ascii="Times New Roman" w:hAnsi="Times New Roman" w:eastAsia="Times New Roman" w:cs="Times New Roman"/>
          <w:b/>
          <w:bCs/>
        </w:rPr>
        <w:t xml:space="preserve"> Simple </w:t>
      </w:r>
      <w:r w:rsidRPr="0B103B34" w:rsidR="3BF92EAB">
        <w:rPr>
          <w:rFonts w:ascii="Times New Roman" w:hAnsi="Times New Roman" w:eastAsia="Times New Roman" w:cs="Times New Roman"/>
          <w:b/>
          <w:bCs/>
        </w:rPr>
        <w:t>S</w:t>
      </w:r>
      <w:r w:rsidRPr="0B103B34" w:rsidR="3F89B224">
        <w:rPr>
          <w:rFonts w:ascii="Times New Roman" w:hAnsi="Times New Roman" w:eastAsia="Times New Roman" w:cs="Times New Roman"/>
          <w:b/>
          <w:bCs/>
        </w:rPr>
        <w:t>entence</w:t>
      </w:r>
    </w:p>
    <w:p w:rsidR="03C921FD" w:rsidP="367E1EF9" w:rsidRDefault="03C921FD" w14:paraId="1BE5D0AF" w14:textId="466791A3">
      <w:pPr>
        <w:spacing w:line="480" w:lineRule="auto"/>
        <w:rPr>
          <w:rFonts w:ascii="Times New Roman" w:hAnsi="Times New Roman" w:eastAsia="Times New Roman" w:cs="Times New Roman"/>
        </w:rPr>
      </w:pPr>
      <w:r w:rsidRPr="367E1EF9">
        <w:rPr>
          <w:rFonts w:ascii="Times New Roman" w:hAnsi="Times New Roman" w:eastAsia="Times New Roman" w:cs="Times New Roman"/>
        </w:rPr>
        <w:t>Sentence: "The cat sleeps."</w:t>
      </w:r>
    </w:p>
    <w:p w:rsidR="03C921FD" w:rsidP="367E1EF9" w:rsidRDefault="03C921FD" w14:paraId="66307C0A" w14:textId="7CE2481B">
      <w:pPr>
        <w:spacing w:line="480" w:lineRule="auto"/>
        <w:rPr>
          <w:rFonts w:ascii="Times New Roman" w:hAnsi="Times New Roman" w:eastAsia="Times New Roman" w:cs="Times New Roman"/>
          <w:b/>
          <w:bCs/>
        </w:rPr>
      </w:pPr>
      <w:r w:rsidRPr="367E1EF9">
        <w:rPr>
          <w:rFonts w:ascii="Times New Roman" w:hAnsi="Times New Roman" w:eastAsia="Times New Roman" w:cs="Times New Roman"/>
          <w:b/>
          <w:bCs/>
        </w:rPr>
        <w:t>Explanation:</w:t>
      </w:r>
    </w:p>
    <w:p w:rsidR="03C921FD" w:rsidP="367E1EF9" w:rsidRDefault="03C921FD" w14:paraId="03165219" w14:textId="44909513">
      <w:pPr>
        <w:spacing w:line="480" w:lineRule="auto"/>
        <w:rPr>
          <w:rFonts w:ascii="Times New Roman" w:hAnsi="Times New Roman" w:eastAsia="Times New Roman" w:cs="Times New Roman"/>
        </w:rPr>
      </w:pPr>
      <w:r w:rsidRPr="367E1EF9">
        <w:rPr>
          <w:rFonts w:ascii="Times New Roman" w:hAnsi="Times New Roman" w:eastAsia="Times New Roman" w:cs="Times New Roman"/>
          <w:b/>
          <w:bCs/>
        </w:rPr>
        <w:t>The</w:t>
      </w:r>
      <w:r w:rsidRPr="367E1EF9">
        <w:rPr>
          <w:rFonts w:ascii="Times New Roman" w:hAnsi="Times New Roman" w:eastAsia="Times New Roman" w:cs="Times New Roman"/>
        </w:rPr>
        <w:t xml:space="preserve"> is a determiner that specifies the noun.</w:t>
      </w:r>
    </w:p>
    <w:p w:rsidR="03C921FD" w:rsidP="367E1EF9" w:rsidRDefault="03C921FD" w14:paraId="750FC083" w14:textId="2BB2A679">
      <w:pPr>
        <w:spacing w:line="480" w:lineRule="auto"/>
        <w:rPr>
          <w:rFonts w:ascii="Times New Roman" w:hAnsi="Times New Roman" w:eastAsia="Times New Roman" w:cs="Times New Roman"/>
        </w:rPr>
      </w:pPr>
      <w:r w:rsidRPr="367E1EF9">
        <w:rPr>
          <w:rFonts w:ascii="Times New Roman" w:hAnsi="Times New Roman" w:eastAsia="Times New Roman" w:cs="Times New Roman"/>
          <w:b/>
          <w:bCs/>
        </w:rPr>
        <w:t xml:space="preserve">cat </w:t>
      </w:r>
      <w:r w:rsidRPr="367E1EF9">
        <w:rPr>
          <w:rFonts w:ascii="Times New Roman" w:hAnsi="Times New Roman" w:eastAsia="Times New Roman" w:cs="Times New Roman"/>
        </w:rPr>
        <w:t>is a noun, the subject of the sentence.</w:t>
      </w:r>
    </w:p>
    <w:p w:rsidR="46FE1358" w:rsidP="367E1EF9" w:rsidRDefault="03C921FD" w14:paraId="327AACB8" w14:textId="25031844">
      <w:pPr>
        <w:spacing w:line="480" w:lineRule="auto"/>
        <w:rPr>
          <w:rFonts w:ascii="Times New Roman" w:hAnsi="Times New Roman" w:eastAsia="Times New Roman" w:cs="Times New Roman"/>
        </w:rPr>
      </w:pPr>
      <w:r w:rsidRPr="367E1EF9">
        <w:rPr>
          <w:rFonts w:ascii="Times New Roman" w:hAnsi="Times New Roman" w:eastAsia="Times New Roman" w:cs="Times New Roman"/>
          <w:b/>
          <w:bCs/>
        </w:rPr>
        <w:t>sleeps</w:t>
      </w:r>
      <w:r w:rsidRPr="367E1EF9">
        <w:rPr>
          <w:rFonts w:ascii="Times New Roman" w:hAnsi="Times New Roman" w:eastAsia="Times New Roman" w:cs="Times New Roman"/>
        </w:rPr>
        <w:t xml:space="preserve"> </w:t>
      </w:r>
      <w:bookmarkStart w:name="_Int_nUakOy7C" w:id="110"/>
      <w:r w:rsidRPr="367E1EF9">
        <w:rPr>
          <w:rFonts w:ascii="Times New Roman" w:hAnsi="Times New Roman" w:eastAsia="Times New Roman" w:cs="Times New Roman"/>
        </w:rPr>
        <w:t>is</w:t>
      </w:r>
      <w:bookmarkEnd w:id="110"/>
      <w:r w:rsidRPr="367E1EF9">
        <w:rPr>
          <w:rFonts w:ascii="Times New Roman" w:hAnsi="Times New Roman" w:eastAsia="Times New Roman" w:cs="Times New Roman"/>
        </w:rPr>
        <w:t xml:space="preserve"> a verb indicating the action.</w:t>
      </w:r>
    </w:p>
    <w:p w:rsidR="7567ACA4" w:rsidP="175E1A7D" w:rsidRDefault="4A670246" w14:paraId="204A2D74" w14:textId="749B874D">
      <w:pPr>
        <w:spacing w:line="480" w:lineRule="auto"/>
        <w:rPr>
          <w:rFonts w:ascii="Times New Roman" w:hAnsi="Times New Roman" w:eastAsia="Times New Roman" w:cs="Times New Roman"/>
        </w:rPr>
      </w:pPr>
      <w:r>
        <w:t xml:space="preserve">                                 </w:t>
      </w:r>
      <w:r w:rsidR="30480CA8">
        <w:rPr>
          <w:noProof/>
        </w:rPr>
        <w:drawing>
          <wp:inline distT="0" distB="0" distL="0" distR="0" wp14:anchorId="14A9FB6E" wp14:editId="4BFD77F3">
            <wp:extent cx="3585210" cy="1414209"/>
            <wp:effectExtent l="0" t="0" r="0" b="0"/>
            <wp:docPr id="1340651075" name="Picture 134065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651075"/>
                    <pic:cNvPicPr/>
                  </pic:nvPicPr>
                  <pic:blipFill>
                    <a:blip r:embed="rId9">
                      <a:extLst>
                        <a:ext uri="{28A0092B-C50C-407E-A947-70E740481C1C}">
                          <a14:useLocalDpi xmlns:a14="http://schemas.microsoft.com/office/drawing/2010/main" val="0"/>
                        </a:ext>
                      </a:extLst>
                    </a:blip>
                    <a:stretch>
                      <a:fillRect/>
                    </a:stretch>
                  </pic:blipFill>
                  <pic:spPr>
                    <a:xfrm>
                      <a:off x="0" y="0"/>
                      <a:ext cx="3585210" cy="1414209"/>
                    </a:xfrm>
                    <a:prstGeom prst="rect">
                      <a:avLst/>
                    </a:prstGeom>
                  </pic:spPr>
                </pic:pic>
              </a:graphicData>
            </a:graphic>
          </wp:inline>
        </w:drawing>
      </w:r>
      <w:r w:rsidRPr="372E9542" w:rsidR="45FD62FD">
        <w:rPr>
          <w:rFonts w:ascii="Times New Roman" w:hAnsi="Times New Roman" w:eastAsia="Times New Roman" w:cs="Times New Roman"/>
        </w:rPr>
        <w:t xml:space="preserve"> </w:t>
      </w:r>
    </w:p>
    <w:p w:rsidR="750778EE" w:rsidP="750778EE" w:rsidRDefault="750778EE" w14:paraId="6BED3F3E" w14:textId="1BB73C7A">
      <w:pPr>
        <w:pStyle w:val="Heading2"/>
        <w:spacing w:line="480" w:lineRule="auto"/>
        <w:rPr>
          <w:rFonts w:ascii="Times New Roman" w:hAnsi="Times New Roman" w:eastAsia="Times New Roman" w:cs="Times New Roman"/>
          <w:b/>
          <w:bCs/>
          <w:sz w:val="24"/>
          <w:szCs w:val="24"/>
        </w:rPr>
      </w:pPr>
    </w:p>
    <w:p w:rsidRPr="00DF0FD4" w:rsidR="30625CDD" w:rsidP="175E1A7D" w:rsidRDefault="42E2598B" w14:paraId="7BB7807B" w14:textId="291BA793">
      <w:pPr>
        <w:pStyle w:val="Heading2"/>
        <w:spacing w:line="480" w:lineRule="auto"/>
        <w:rPr>
          <w:rFonts w:ascii="Times New Roman" w:hAnsi="Times New Roman" w:eastAsia="Times New Roman" w:cs="Times New Roman"/>
          <w:sz w:val="24"/>
          <w:szCs w:val="24"/>
        </w:rPr>
      </w:pPr>
      <w:bookmarkStart w:name="_Toc1930364590" w:id="111"/>
      <w:bookmarkStart w:name="_Toc1027134414" w:id="112"/>
      <w:bookmarkStart w:name="_Toc102459710" w:id="113"/>
      <w:bookmarkStart w:name="_Toc601902579" w:id="114"/>
      <w:bookmarkStart w:name="_Toc1231668527" w:id="115"/>
      <w:bookmarkStart w:name="_Toc1401535284" w:id="116"/>
      <w:bookmarkStart w:name="_Toc1131629840" w:id="117"/>
      <w:bookmarkStart w:name="_Toc754097490" w:id="118"/>
      <w:bookmarkStart w:name="_Toc799053603" w:id="119"/>
      <w:bookmarkStart w:name="_Toc222571852" w:id="120"/>
      <w:bookmarkStart w:name="_Toc2030180197" w:id="121"/>
      <w:bookmarkStart w:name="_Toc1644261098" w:id="122"/>
      <w:bookmarkStart w:name="_Toc1844276311" w:id="123"/>
      <w:bookmarkStart w:name="_Toc1925178344" w:id="124"/>
      <w:bookmarkStart w:name="_Toc1649185350" w:id="125"/>
      <w:bookmarkStart w:name="_Toc428619975" w:id="126"/>
      <w:bookmarkStart w:name="_Toc851011256" w:id="127"/>
      <w:bookmarkStart w:name="_Toc928160537" w:id="128"/>
      <w:r w:rsidRPr="419C0BA4">
        <w:rPr>
          <w:rFonts w:ascii="Times New Roman" w:hAnsi="Times New Roman" w:eastAsia="Times New Roman" w:cs="Times New Roman"/>
          <w:b/>
          <w:bCs/>
          <w:sz w:val="24"/>
          <w:szCs w:val="24"/>
        </w:rPr>
        <w:t>Named Entity Recognitio</w:t>
      </w:r>
      <w:r w:rsidRPr="419C0BA4" w:rsidR="5041017A">
        <w:rPr>
          <w:rFonts w:ascii="Times New Roman" w:hAnsi="Times New Roman" w:eastAsia="Times New Roman" w:cs="Times New Roman"/>
          <w:b/>
          <w:bCs/>
          <w:sz w:val="24"/>
          <w:szCs w:val="24"/>
        </w:rPr>
        <w:t>n</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rsidR="6B423068" w:rsidP="175E1A7D" w:rsidRDefault="5041017A" w14:paraId="10AA7D58" w14:textId="459ED7D5">
      <w:pPr>
        <w:pStyle w:val="ListParagraph"/>
        <w:numPr>
          <w:ilvl w:val="0"/>
          <w:numId w:val="3"/>
        </w:numPr>
        <w:spacing w:line="480" w:lineRule="auto"/>
        <w:rPr>
          <w:rFonts w:ascii="Times New Roman" w:hAnsi="Times New Roman" w:eastAsia="Times New Roman" w:cs="Times New Roman"/>
        </w:rPr>
      </w:pPr>
      <w:r w:rsidRPr="175E1A7D">
        <w:rPr>
          <w:rFonts w:ascii="Times New Roman" w:hAnsi="Times New Roman" w:eastAsia="Times New Roman" w:cs="Times New Roman"/>
        </w:rPr>
        <w:t>Te</w:t>
      </w:r>
      <w:r w:rsidRPr="175E1A7D" w:rsidR="351A9FEC">
        <w:rPr>
          <w:rFonts w:ascii="Times New Roman" w:hAnsi="Times New Roman" w:eastAsia="Times New Roman" w:cs="Times New Roman"/>
        </w:rPr>
        <w:t xml:space="preserve">chnique that identifies and classifies </w:t>
      </w:r>
      <w:r w:rsidRPr="175E1A7D" w:rsidR="3D4BB5A6">
        <w:rPr>
          <w:rFonts w:ascii="Times New Roman" w:hAnsi="Times New Roman" w:eastAsia="Times New Roman" w:cs="Times New Roman"/>
        </w:rPr>
        <w:t>vital</w:t>
      </w:r>
      <w:r w:rsidRPr="175E1A7D" w:rsidR="351A9FEC">
        <w:rPr>
          <w:rFonts w:ascii="Times New Roman" w:hAnsi="Times New Roman" w:eastAsia="Times New Roman" w:cs="Times New Roman"/>
        </w:rPr>
        <w:t xml:space="preserve"> information in text</w:t>
      </w:r>
      <w:r w:rsidRPr="175E1A7D" w:rsidR="58AEBDAF">
        <w:rPr>
          <w:rFonts w:ascii="Times New Roman" w:hAnsi="Times New Roman" w:eastAsia="Times New Roman" w:cs="Times New Roman"/>
        </w:rPr>
        <w:t>.</w:t>
      </w:r>
    </w:p>
    <w:p w:rsidR="67C66C0C" w:rsidP="175E1A7D" w:rsidRDefault="05D6D88C" w14:paraId="2A17C77A" w14:textId="283B49BF">
      <w:pPr>
        <w:pStyle w:val="ListParagraph"/>
        <w:numPr>
          <w:ilvl w:val="0"/>
          <w:numId w:val="3"/>
        </w:numPr>
        <w:spacing w:line="480" w:lineRule="auto"/>
        <w:rPr>
          <w:rFonts w:ascii="Times New Roman" w:hAnsi="Times New Roman" w:eastAsia="Times New Roman" w:cs="Times New Roman"/>
        </w:rPr>
      </w:pPr>
      <w:r w:rsidRPr="175E1A7D">
        <w:rPr>
          <w:rFonts w:ascii="Times New Roman" w:hAnsi="Times New Roman" w:eastAsia="Times New Roman" w:cs="Times New Roman"/>
        </w:rPr>
        <w:t>Can identify and categorize key pieces of information in instructed text.</w:t>
      </w:r>
    </w:p>
    <w:p w:rsidR="41538350" w:rsidP="175E1A7D" w:rsidRDefault="6E78BBD9" w14:paraId="6180503D" w14:textId="06452D4D">
      <w:pPr>
        <w:pStyle w:val="ListParagraph"/>
        <w:numPr>
          <w:ilvl w:val="0"/>
          <w:numId w:val="3"/>
        </w:numPr>
        <w:spacing w:line="480" w:lineRule="auto"/>
        <w:rPr>
          <w:rFonts w:ascii="Times New Roman" w:hAnsi="Times New Roman" w:eastAsia="Times New Roman" w:cs="Times New Roman"/>
        </w:rPr>
      </w:pPr>
      <w:r w:rsidRPr="2DEE1078">
        <w:rPr>
          <w:rFonts w:ascii="Times New Roman" w:hAnsi="Times New Roman" w:eastAsia="Times New Roman" w:cs="Times New Roman"/>
        </w:rPr>
        <w:t xml:space="preserve">Categorizes key elements within text </w:t>
      </w:r>
      <w:r w:rsidRPr="2DEE1078" w:rsidR="3605A339">
        <w:rPr>
          <w:rFonts w:ascii="Times New Roman" w:hAnsi="Times New Roman" w:eastAsia="Times New Roman" w:cs="Times New Roman"/>
        </w:rPr>
        <w:t>such as location, person, product, and date.</w:t>
      </w:r>
    </w:p>
    <w:p w:rsidR="46077869" w:rsidP="419C0BA4" w:rsidRDefault="46077869" w14:paraId="3C25025B" w14:textId="471E7FD5">
      <w:pPr>
        <w:pStyle w:val="ListParagraph"/>
        <w:numPr>
          <w:ilvl w:val="0"/>
          <w:numId w:val="3"/>
        </w:numPr>
        <w:spacing w:line="480" w:lineRule="auto"/>
        <w:rPr>
          <w:rFonts w:ascii="Times New Roman" w:hAnsi="Times New Roman" w:eastAsia="Times New Roman" w:cs="Times New Roman"/>
        </w:rPr>
      </w:pPr>
      <w:r w:rsidRPr="419C0BA4">
        <w:rPr>
          <w:rFonts w:ascii="Times New Roman" w:hAnsi="Times New Roman" w:eastAsia="Times New Roman" w:cs="Times New Roman"/>
          <w:b/>
          <w:bCs/>
        </w:rPr>
        <w:t>Example</w:t>
      </w:r>
      <w:r w:rsidRPr="419C0BA4" w:rsidR="684184BA">
        <w:rPr>
          <w:rFonts w:ascii="Times New Roman" w:hAnsi="Times New Roman" w:eastAsia="Times New Roman" w:cs="Times New Roman"/>
          <w:b/>
          <w:bCs/>
        </w:rPr>
        <w:t>:</w:t>
      </w:r>
      <w:r w:rsidRPr="419C0BA4" w:rsidR="684184BA">
        <w:rPr>
          <w:rFonts w:ascii="Times New Roman" w:hAnsi="Times New Roman" w:eastAsia="Times New Roman" w:cs="Times New Roman"/>
        </w:rPr>
        <w:t xml:space="preserve"> Elon </w:t>
      </w:r>
      <w:r w:rsidRPr="419C0BA4" w:rsidR="1B665F16">
        <w:rPr>
          <w:rFonts w:ascii="Times New Roman" w:hAnsi="Times New Roman" w:eastAsia="Times New Roman" w:cs="Times New Roman"/>
        </w:rPr>
        <w:t xml:space="preserve">Musk </w:t>
      </w:r>
      <w:r w:rsidRPr="419C0BA4" w:rsidR="1B665F16">
        <w:rPr>
          <w:rFonts w:ascii="Times New Roman" w:hAnsi="Times New Roman" w:eastAsia="Times New Roman" w:cs="Times New Roman"/>
          <w:b/>
          <w:bCs/>
        </w:rPr>
        <w:t>(</w:t>
      </w:r>
      <w:r w:rsidRPr="419C0BA4" w:rsidR="684184BA">
        <w:rPr>
          <w:rFonts w:ascii="Times New Roman" w:hAnsi="Times New Roman" w:eastAsia="Times New Roman" w:cs="Times New Roman"/>
          <w:b/>
          <w:bCs/>
        </w:rPr>
        <w:t xml:space="preserve">Person) </w:t>
      </w:r>
      <w:r w:rsidRPr="419C0BA4" w:rsidR="684184BA">
        <w:rPr>
          <w:rFonts w:ascii="Times New Roman" w:hAnsi="Times New Roman" w:eastAsia="Times New Roman" w:cs="Times New Roman"/>
        </w:rPr>
        <w:t>drove his T</w:t>
      </w:r>
      <w:r w:rsidRPr="419C0BA4" w:rsidR="21198E6E">
        <w:rPr>
          <w:rFonts w:ascii="Times New Roman" w:hAnsi="Times New Roman" w:eastAsia="Times New Roman" w:cs="Times New Roman"/>
        </w:rPr>
        <w:t>e</w:t>
      </w:r>
      <w:r w:rsidRPr="419C0BA4" w:rsidR="609EBD61">
        <w:rPr>
          <w:rFonts w:ascii="Times New Roman" w:hAnsi="Times New Roman" w:eastAsia="Times New Roman" w:cs="Times New Roman"/>
        </w:rPr>
        <w:t>sl</w:t>
      </w:r>
      <w:r w:rsidRPr="419C0BA4" w:rsidR="684184BA">
        <w:rPr>
          <w:rFonts w:ascii="Times New Roman" w:hAnsi="Times New Roman" w:eastAsia="Times New Roman" w:cs="Times New Roman"/>
        </w:rPr>
        <w:t>a</w:t>
      </w:r>
      <w:r w:rsidRPr="419C0BA4" w:rsidR="04674192">
        <w:rPr>
          <w:rFonts w:ascii="Times New Roman" w:hAnsi="Times New Roman" w:eastAsia="Times New Roman" w:cs="Times New Roman"/>
          <w:b/>
          <w:bCs/>
        </w:rPr>
        <w:t xml:space="preserve"> (Product)</w:t>
      </w:r>
      <w:r w:rsidRPr="419C0BA4" w:rsidR="04674192">
        <w:rPr>
          <w:rFonts w:ascii="Times New Roman" w:hAnsi="Times New Roman" w:eastAsia="Times New Roman" w:cs="Times New Roman"/>
        </w:rPr>
        <w:t xml:space="preserve"> </w:t>
      </w:r>
      <w:r w:rsidRPr="419C0BA4" w:rsidR="684184BA">
        <w:rPr>
          <w:rFonts w:ascii="Times New Roman" w:hAnsi="Times New Roman" w:eastAsia="Times New Roman" w:cs="Times New Roman"/>
        </w:rPr>
        <w:t xml:space="preserve">to </w:t>
      </w:r>
      <w:r w:rsidRPr="419C0BA4" w:rsidR="6691637C">
        <w:rPr>
          <w:rFonts w:ascii="Times New Roman" w:hAnsi="Times New Roman" w:eastAsia="Times New Roman" w:cs="Times New Roman"/>
        </w:rPr>
        <w:t xml:space="preserve">Georgia </w:t>
      </w:r>
      <w:r w:rsidRPr="419C0BA4" w:rsidR="6691637C">
        <w:rPr>
          <w:rFonts w:ascii="Times New Roman" w:hAnsi="Times New Roman" w:eastAsia="Times New Roman" w:cs="Times New Roman"/>
          <w:b/>
          <w:bCs/>
        </w:rPr>
        <w:t>(</w:t>
      </w:r>
      <w:r w:rsidRPr="419C0BA4" w:rsidR="4FE7FA4F">
        <w:rPr>
          <w:rFonts w:ascii="Times New Roman" w:hAnsi="Times New Roman" w:eastAsia="Times New Roman" w:cs="Times New Roman"/>
          <w:b/>
          <w:bCs/>
        </w:rPr>
        <w:t>Location)</w:t>
      </w:r>
      <w:r w:rsidRPr="419C0BA4" w:rsidR="0E73C00F">
        <w:rPr>
          <w:rFonts w:ascii="Times New Roman" w:hAnsi="Times New Roman" w:eastAsia="Times New Roman" w:cs="Times New Roman"/>
        </w:rPr>
        <w:t xml:space="preserve"> on August 23</w:t>
      </w:r>
      <w:r w:rsidRPr="419C0BA4" w:rsidR="1E80AF5D">
        <w:rPr>
          <w:rFonts w:ascii="Times New Roman" w:hAnsi="Times New Roman" w:eastAsia="Times New Roman" w:cs="Times New Roman"/>
          <w:vertAlign w:val="superscript"/>
        </w:rPr>
        <w:t>rd</w:t>
      </w:r>
      <w:r w:rsidRPr="419C0BA4" w:rsidR="1E80AF5D">
        <w:rPr>
          <w:rFonts w:ascii="Times New Roman" w:hAnsi="Times New Roman" w:eastAsia="Times New Roman" w:cs="Times New Roman"/>
        </w:rPr>
        <w:t xml:space="preserve"> (</w:t>
      </w:r>
      <w:r w:rsidRPr="419C0BA4" w:rsidR="1E80AF5D">
        <w:rPr>
          <w:rFonts w:ascii="Times New Roman" w:hAnsi="Times New Roman" w:eastAsia="Times New Roman" w:cs="Times New Roman"/>
          <w:b/>
          <w:bCs/>
        </w:rPr>
        <w:t>Date</w:t>
      </w:r>
      <w:r w:rsidRPr="419C0BA4" w:rsidR="1E80AF5D">
        <w:rPr>
          <w:rFonts w:ascii="Times New Roman" w:hAnsi="Times New Roman" w:eastAsia="Times New Roman" w:cs="Times New Roman"/>
        </w:rPr>
        <w:t>).</w:t>
      </w:r>
      <w:r w:rsidRPr="419C0BA4" w:rsidR="4546AF67">
        <w:rPr>
          <w:rFonts w:ascii="Times New Roman" w:hAnsi="Times New Roman" w:eastAsia="Times New Roman" w:cs="Times New Roman"/>
        </w:rPr>
        <w:t xml:space="preserve"> </w:t>
      </w:r>
    </w:p>
    <w:p w:rsidRPr="00A671B7" w:rsidR="3DA7D154" w:rsidP="175E1A7D" w:rsidRDefault="1384CF2B" w14:paraId="4961EB1F" w14:textId="62D9AF13">
      <w:pPr>
        <w:spacing w:line="480" w:lineRule="auto"/>
        <w:rPr>
          <w:rFonts w:ascii="Times New Roman" w:hAnsi="Times New Roman" w:eastAsia="Times New Roman" w:cs="Times New Roman"/>
        </w:rPr>
      </w:pPr>
      <w:r>
        <w:rPr>
          <w:noProof/>
        </w:rPr>
        <w:drawing>
          <wp:inline distT="0" distB="0" distL="0" distR="0" wp14:anchorId="68CE8EB3" wp14:editId="79C42030">
            <wp:extent cx="3072095" cy="2412146"/>
            <wp:effectExtent l="0" t="0" r="0" b="0"/>
            <wp:docPr id="1386648545" name="Picture 1386648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648545"/>
                    <pic:cNvPicPr/>
                  </pic:nvPicPr>
                  <pic:blipFill>
                    <a:blip r:embed="rId10">
                      <a:extLst>
                        <a:ext uri="{28A0092B-C50C-407E-A947-70E740481C1C}">
                          <a14:useLocalDpi xmlns:a14="http://schemas.microsoft.com/office/drawing/2010/main" val="0"/>
                        </a:ext>
                      </a:extLst>
                    </a:blip>
                    <a:stretch>
                      <a:fillRect/>
                    </a:stretch>
                  </pic:blipFill>
                  <pic:spPr>
                    <a:xfrm>
                      <a:off x="0" y="0"/>
                      <a:ext cx="3072095" cy="2412146"/>
                    </a:xfrm>
                    <a:prstGeom prst="rect">
                      <a:avLst/>
                    </a:prstGeom>
                  </pic:spPr>
                </pic:pic>
              </a:graphicData>
            </a:graphic>
          </wp:inline>
        </w:drawing>
      </w:r>
    </w:p>
    <w:p w:rsidR="750778EE" w:rsidP="750778EE" w:rsidRDefault="750778EE" w14:paraId="79C39EAD" w14:textId="62D490D5">
      <w:pPr>
        <w:pStyle w:val="Heading2"/>
        <w:spacing w:line="480" w:lineRule="auto"/>
        <w:rPr>
          <w:rFonts w:ascii="Times New Roman" w:hAnsi="Times New Roman" w:eastAsia="Times New Roman" w:cs="Times New Roman"/>
          <w:b/>
          <w:bCs/>
          <w:sz w:val="24"/>
          <w:szCs w:val="24"/>
        </w:rPr>
      </w:pPr>
    </w:p>
    <w:p w:rsidRPr="003936E2" w:rsidR="35E15E8A" w:rsidP="08ED319A" w:rsidRDefault="42E2598B" w14:paraId="4799B4C1" w14:textId="2E131B28">
      <w:pPr>
        <w:pStyle w:val="Heading2"/>
        <w:spacing w:line="480" w:lineRule="auto"/>
        <w:rPr>
          <w:rFonts w:ascii="Times New Roman" w:hAnsi="Times New Roman" w:eastAsia="Times New Roman" w:cs="Times New Roman"/>
          <w:b/>
          <w:bCs/>
          <w:sz w:val="24"/>
          <w:szCs w:val="24"/>
        </w:rPr>
      </w:pPr>
      <w:bookmarkStart w:name="_Toc2591709" w:id="129"/>
      <w:bookmarkStart w:name="_Toc739718057" w:id="130"/>
      <w:bookmarkStart w:name="_Toc363206523" w:id="131"/>
      <w:bookmarkStart w:name="_Toc413666093" w:id="132"/>
      <w:bookmarkStart w:name="_Toc236764390" w:id="133"/>
      <w:bookmarkStart w:name="_Toc1691885380" w:id="134"/>
      <w:bookmarkStart w:name="_Toc1288005667" w:id="135"/>
      <w:bookmarkStart w:name="_Toc1903221058" w:id="136"/>
      <w:bookmarkStart w:name="_Toc563452815" w:id="137"/>
      <w:bookmarkStart w:name="_Toc1669325873" w:id="138"/>
      <w:bookmarkStart w:name="_Toc1008020259" w:id="139"/>
      <w:bookmarkStart w:name="_Toc1075230636" w:id="140"/>
      <w:bookmarkStart w:name="_Toc1756690777" w:id="141"/>
      <w:bookmarkStart w:name="_Toc1089032462" w:id="142"/>
      <w:bookmarkStart w:name="_Toc82024248" w:id="143"/>
      <w:bookmarkStart w:name="_Toc1070285278" w:id="144"/>
      <w:bookmarkStart w:name="_Toc571204672" w:id="145"/>
      <w:bookmarkStart w:name="_Toc410358242" w:id="146"/>
      <w:r w:rsidRPr="419C0BA4">
        <w:rPr>
          <w:rFonts w:ascii="Times New Roman" w:hAnsi="Times New Roman" w:eastAsia="Times New Roman" w:cs="Times New Roman"/>
          <w:b/>
          <w:bCs/>
          <w:sz w:val="24"/>
          <w:szCs w:val="24"/>
        </w:rPr>
        <w:t>Sentimental Analysis</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7A9E33D3" w:rsidP="175E1A7D" w:rsidRDefault="4E98D980" w14:paraId="7013A4D8" w14:textId="471FAE5A">
      <w:p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Sentimental Analysis is </w:t>
      </w:r>
      <w:r w:rsidRPr="175E1A7D" w:rsidR="43196A67">
        <w:rPr>
          <w:rFonts w:ascii="Times New Roman" w:hAnsi="Times New Roman" w:eastAsia="Times New Roman" w:cs="Times New Roman"/>
        </w:rPr>
        <w:t>a computer’s ability to determ</w:t>
      </w:r>
      <w:r w:rsidRPr="175E1A7D" w:rsidR="3F63A0A4">
        <w:rPr>
          <w:rFonts w:ascii="Times New Roman" w:hAnsi="Times New Roman" w:eastAsia="Times New Roman" w:cs="Times New Roman"/>
        </w:rPr>
        <w:t xml:space="preserve">ine </w:t>
      </w:r>
      <w:r w:rsidRPr="175E1A7D" w:rsidR="61B5AA70">
        <w:rPr>
          <w:rFonts w:ascii="Times New Roman" w:hAnsi="Times New Roman" w:eastAsia="Times New Roman" w:cs="Times New Roman"/>
        </w:rPr>
        <w:t xml:space="preserve">tone of a text whether it be </w:t>
      </w:r>
      <w:r w:rsidRPr="5CF59522" w:rsidR="61B5AA70">
        <w:rPr>
          <w:rFonts w:ascii="Times New Roman" w:hAnsi="Times New Roman" w:eastAsia="Times New Roman" w:cs="Times New Roman"/>
          <w:b/>
        </w:rPr>
        <w:t xml:space="preserve">positive, </w:t>
      </w:r>
      <w:r w:rsidRPr="5CF59522" w:rsidR="68978A8A">
        <w:rPr>
          <w:rFonts w:ascii="Times New Roman" w:hAnsi="Times New Roman" w:eastAsia="Times New Roman" w:cs="Times New Roman"/>
          <w:b/>
        </w:rPr>
        <w:t>neutral</w:t>
      </w:r>
      <w:r w:rsidRPr="5CF59522" w:rsidR="06FD9DFB">
        <w:rPr>
          <w:rFonts w:ascii="Times New Roman" w:hAnsi="Times New Roman" w:eastAsia="Times New Roman" w:cs="Times New Roman"/>
          <w:b/>
        </w:rPr>
        <w:t>,</w:t>
      </w:r>
      <w:r w:rsidRPr="5CF59522" w:rsidR="68978A8A">
        <w:rPr>
          <w:rFonts w:ascii="Times New Roman" w:hAnsi="Times New Roman" w:eastAsia="Times New Roman" w:cs="Times New Roman"/>
          <w:b/>
        </w:rPr>
        <w:t xml:space="preserve"> or negative</w:t>
      </w:r>
      <w:r w:rsidRPr="175E1A7D" w:rsidR="68978A8A">
        <w:rPr>
          <w:rFonts w:ascii="Times New Roman" w:hAnsi="Times New Roman" w:eastAsia="Times New Roman" w:cs="Times New Roman"/>
        </w:rPr>
        <w:t xml:space="preserve">. </w:t>
      </w:r>
      <w:r w:rsidRPr="175E1A7D" w:rsidR="765FC841">
        <w:rPr>
          <w:rFonts w:ascii="Times New Roman" w:hAnsi="Times New Roman" w:eastAsia="Times New Roman" w:cs="Times New Roman"/>
        </w:rPr>
        <w:t xml:space="preserve">This is important because </w:t>
      </w:r>
      <w:r w:rsidRPr="175E1A7D" w:rsidR="3EF3A4A5">
        <w:rPr>
          <w:rFonts w:ascii="Times New Roman" w:hAnsi="Times New Roman" w:eastAsia="Times New Roman" w:cs="Times New Roman"/>
        </w:rPr>
        <w:t xml:space="preserve">a computer </w:t>
      </w:r>
      <w:r w:rsidRPr="175E1A7D" w:rsidR="56C43C41">
        <w:rPr>
          <w:rFonts w:ascii="Times New Roman" w:hAnsi="Times New Roman" w:eastAsia="Times New Roman" w:cs="Times New Roman"/>
        </w:rPr>
        <w:t>must</w:t>
      </w:r>
      <w:r w:rsidRPr="175E1A7D" w:rsidR="3EF3A4A5">
        <w:rPr>
          <w:rFonts w:ascii="Times New Roman" w:hAnsi="Times New Roman" w:eastAsia="Times New Roman" w:cs="Times New Roman"/>
        </w:rPr>
        <w:t xml:space="preserve"> determine the appropriate response to a text </w:t>
      </w:r>
      <w:r w:rsidRPr="175E1A7D" w:rsidR="56C43C41">
        <w:rPr>
          <w:rFonts w:ascii="Times New Roman" w:hAnsi="Times New Roman" w:eastAsia="Times New Roman" w:cs="Times New Roman"/>
        </w:rPr>
        <w:t>when the tone is negative, positive</w:t>
      </w:r>
      <w:r w:rsidRPr="175E1A7D" w:rsidR="314FC210">
        <w:rPr>
          <w:rFonts w:ascii="Times New Roman" w:hAnsi="Times New Roman" w:eastAsia="Times New Roman" w:cs="Times New Roman"/>
        </w:rPr>
        <w:t>,</w:t>
      </w:r>
      <w:r w:rsidRPr="175E1A7D" w:rsidR="56C43C41">
        <w:rPr>
          <w:rFonts w:ascii="Times New Roman" w:hAnsi="Times New Roman" w:eastAsia="Times New Roman" w:cs="Times New Roman"/>
        </w:rPr>
        <w:t xml:space="preserve"> or neutral</w:t>
      </w:r>
      <w:r w:rsidRPr="175E1A7D" w:rsidR="6F79BF06">
        <w:rPr>
          <w:rFonts w:ascii="Times New Roman" w:hAnsi="Times New Roman" w:eastAsia="Times New Roman" w:cs="Times New Roman"/>
        </w:rPr>
        <w:t xml:space="preserve"> – determining if a review is positive or negative or</w:t>
      </w:r>
      <w:r w:rsidRPr="175E1A7D" w:rsidR="7515839C">
        <w:rPr>
          <w:rFonts w:ascii="Times New Roman" w:hAnsi="Times New Roman" w:eastAsia="Times New Roman" w:cs="Times New Roman"/>
        </w:rPr>
        <w:t xml:space="preserve"> </w:t>
      </w:r>
      <w:r w:rsidRPr="175E1A7D" w:rsidR="7EC39761">
        <w:rPr>
          <w:rFonts w:ascii="Times New Roman" w:hAnsi="Times New Roman" w:eastAsia="Times New Roman" w:cs="Times New Roman"/>
        </w:rPr>
        <w:t xml:space="preserve">adapting </w:t>
      </w:r>
      <w:r w:rsidRPr="175E1A7D" w:rsidR="69C28649">
        <w:rPr>
          <w:rFonts w:ascii="Times New Roman" w:hAnsi="Times New Roman" w:eastAsia="Times New Roman" w:cs="Times New Roman"/>
        </w:rPr>
        <w:t xml:space="preserve">tone </w:t>
      </w:r>
      <w:r w:rsidRPr="175E1A7D" w:rsidR="7EC39761">
        <w:rPr>
          <w:rFonts w:ascii="Times New Roman" w:hAnsi="Times New Roman" w:eastAsia="Times New Roman" w:cs="Times New Roman"/>
        </w:rPr>
        <w:t xml:space="preserve">in </w:t>
      </w:r>
      <w:r w:rsidRPr="175E1A7D" w:rsidR="69C28649">
        <w:rPr>
          <w:rFonts w:ascii="Times New Roman" w:hAnsi="Times New Roman" w:eastAsia="Times New Roman" w:cs="Times New Roman"/>
        </w:rPr>
        <w:t xml:space="preserve">response from </w:t>
      </w:r>
      <w:r w:rsidRPr="175E1A7D" w:rsidR="7EC39761">
        <w:rPr>
          <w:rFonts w:ascii="Times New Roman" w:hAnsi="Times New Roman" w:eastAsia="Times New Roman" w:cs="Times New Roman"/>
        </w:rPr>
        <w:t>chatbots.</w:t>
      </w:r>
    </w:p>
    <w:p w:rsidRPr="003936E2" w:rsidR="002D1D88" w:rsidP="175E1A7D" w:rsidRDefault="7EC39761" w14:paraId="6396F938" w14:textId="3A550FA6">
      <w:pPr>
        <w:spacing w:line="480" w:lineRule="auto"/>
        <w:rPr>
          <w:rFonts w:ascii="Times New Roman" w:hAnsi="Times New Roman" w:eastAsia="Times New Roman" w:cs="Times New Roman"/>
          <w:b/>
        </w:rPr>
      </w:pPr>
      <w:r w:rsidRPr="3340CFBB">
        <w:rPr>
          <w:rFonts w:ascii="Times New Roman" w:hAnsi="Times New Roman" w:eastAsia="Times New Roman" w:cs="Times New Roman"/>
          <w:b/>
        </w:rPr>
        <w:t>Example</w:t>
      </w:r>
      <w:r w:rsidRPr="3340CFBB" w:rsidR="0C7892CC">
        <w:rPr>
          <w:rFonts w:ascii="Times New Roman" w:hAnsi="Times New Roman" w:eastAsia="Times New Roman" w:cs="Times New Roman"/>
          <w:b/>
        </w:rPr>
        <w:t>s:</w:t>
      </w:r>
    </w:p>
    <w:p w:rsidR="0000515D" w:rsidP="175E1A7D" w:rsidRDefault="1B34D74D" w14:paraId="7E23B9E3" w14:textId="196F95CA">
      <w:pPr>
        <w:spacing w:line="480" w:lineRule="auto"/>
        <w:rPr>
          <w:rFonts w:ascii="Times New Roman" w:hAnsi="Times New Roman" w:eastAsia="Times New Roman" w:cs="Times New Roman"/>
          <w:i/>
          <w:iCs/>
        </w:rPr>
      </w:pPr>
      <w:r w:rsidRPr="175E1A7D">
        <w:rPr>
          <w:rFonts w:ascii="Times New Roman" w:hAnsi="Times New Roman" w:eastAsia="Times New Roman" w:cs="Times New Roman"/>
          <w:i/>
          <w:iCs/>
        </w:rPr>
        <w:t xml:space="preserve">“The service at this place was </w:t>
      </w:r>
      <w:r w:rsidRPr="175E1A7D" w:rsidR="11D41A73">
        <w:rPr>
          <w:rFonts w:ascii="Times New Roman" w:hAnsi="Times New Roman" w:eastAsia="Times New Roman" w:cs="Times New Roman"/>
          <w:i/>
          <w:iCs/>
        </w:rPr>
        <w:t xml:space="preserve">dreadful and the </w:t>
      </w:r>
      <w:r w:rsidRPr="175E1A7D" w:rsidR="2C41B143">
        <w:rPr>
          <w:rFonts w:ascii="Times New Roman" w:hAnsi="Times New Roman" w:eastAsia="Times New Roman" w:cs="Times New Roman"/>
          <w:i/>
          <w:iCs/>
        </w:rPr>
        <w:t>entrees</w:t>
      </w:r>
      <w:r w:rsidRPr="175E1A7D" w:rsidR="11D41A73">
        <w:rPr>
          <w:rFonts w:ascii="Times New Roman" w:hAnsi="Times New Roman" w:eastAsia="Times New Roman" w:cs="Times New Roman"/>
          <w:i/>
          <w:iCs/>
        </w:rPr>
        <w:t xml:space="preserve"> were overpriced!”</w:t>
      </w:r>
    </w:p>
    <w:p w:rsidR="00725CBA" w:rsidP="3AA457DE" w:rsidRDefault="69C28649" w14:paraId="735AF2FE" w14:textId="018A3123">
      <w:pPr>
        <w:pStyle w:val="ListParagraph"/>
        <w:numPr>
          <w:ilvl w:val="0"/>
          <w:numId w:val="12"/>
        </w:num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This sentence would classify as </w:t>
      </w:r>
      <w:r w:rsidRPr="4295F094">
        <w:rPr>
          <w:rFonts w:ascii="Times New Roman" w:hAnsi="Times New Roman" w:eastAsia="Times New Roman" w:cs="Times New Roman"/>
          <w:b/>
        </w:rPr>
        <w:t>negative</w:t>
      </w:r>
      <w:r w:rsidRPr="175E1A7D" w:rsidR="6E8210B7">
        <w:rPr>
          <w:rFonts w:ascii="Times New Roman" w:hAnsi="Times New Roman" w:eastAsia="Times New Roman" w:cs="Times New Roman"/>
        </w:rPr>
        <w:t xml:space="preserve">. Words like </w:t>
      </w:r>
      <w:r w:rsidRPr="175E1A7D" w:rsidR="520A5AD2">
        <w:rPr>
          <w:rFonts w:ascii="Times New Roman" w:hAnsi="Times New Roman" w:eastAsia="Times New Roman" w:cs="Times New Roman"/>
        </w:rPr>
        <w:t xml:space="preserve">‘dreadful’ </w:t>
      </w:r>
      <w:r w:rsidRPr="175E1A7D" w:rsidR="4856BB94">
        <w:rPr>
          <w:rFonts w:ascii="Times New Roman" w:hAnsi="Times New Roman" w:eastAsia="Times New Roman" w:cs="Times New Roman"/>
        </w:rPr>
        <w:t xml:space="preserve">and ‘overpriced’ </w:t>
      </w:r>
      <w:r w:rsidRPr="175E1A7D" w:rsidR="0B97C21B">
        <w:rPr>
          <w:rFonts w:ascii="Times New Roman" w:hAnsi="Times New Roman" w:eastAsia="Times New Roman" w:cs="Times New Roman"/>
        </w:rPr>
        <w:t xml:space="preserve">would </w:t>
      </w:r>
      <w:r w:rsidRPr="175E1A7D" w:rsidR="795C0BC2">
        <w:rPr>
          <w:rFonts w:ascii="Times New Roman" w:hAnsi="Times New Roman" w:eastAsia="Times New Roman" w:cs="Times New Roman"/>
        </w:rPr>
        <w:t xml:space="preserve">cues that help a computer </w:t>
      </w:r>
      <w:r w:rsidRPr="175E1A7D" w:rsidR="659A4799">
        <w:rPr>
          <w:rFonts w:ascii="Times New Roman" w:hAnsi="Times New Roman" w:eastAsia="Times New Roman" w:cs="Times New Roman"/>
        </w:rPr>
        <w:t>categorize this as having a negative sentiment</w:t>
      </w:r>
      <w:r w:rsidRPr="175E1A7D" w:rsidR="49BDF8F8">
        <w:rPr>
          <w:rFonts w:ascii="Times New Roman" w:hAnsi="Times New Roman" w:eastAsia="Times New Roman" w:cs="Times New Roman"/>
        </w:rPr>
        <w:t>.</w:t>
      </w:r>
    </w:p>
    <w:p w:rsidR="00036E2E" w:rsidP="175E1A7D" w:rsidRDefault="62BA0C56" w14:paraId="71DA355C" w14:textId="001A9E8B">
      <w:pPr>
        <w:spacing w:line="480" w:lineRule="auto"/>
        <w:rPr>
          <w:rFonts w:ascii="Times New Roman" w:hAnsi="Times New Roman" w:eastAsia="Times New Roman" w:cs="Times New Roman"/>
          <w:i/>
          <w:iCs/>
        </w:rPr>
      </w:pPr>
      <w:r w:rsidRPr="175E1A7D">
        <w:rPr>
          <w:rFonts w:ascii="Times New Roman" w:hAnsi="Times New Roman" w:eastAsia="Times New Roman" w:cs="Times New Roman"/>
          <w:i/>
          <w:iCs/>
        </w:rPr>
        <w:t xml:space="preserve">“The </w:t>
      </w:r>
      <w:r w:rsidRPr="175E1A7D" w:rsidR="353328E9">
        <w:rPr>
          <w:rFonts w:ascii="Times New Roman" w:hAnsi="Times New Roman" w:eastAsia="Times New Roman" w:cs="Times New Roman"/>
          <w:i/>
          <w:iCs/>
        </w:rPr>
        <w:t>service at this place was decent and the food met expectations, but price could be changed.”</w:t>
      </w:r>
    </w:p>
    <w:p w:rsidR="00147C01" w:rsidP="7288D2B1" w:rsidRDefault="353328E9" w14:paraId="0CA30A65" w14:textId="4BB061CA">
      <w:pPr>
        <w:pStyle w:val="ListParagraph"/>
        <w:numPr>
          <w:ilvl w:val="0"/>
          <w:numId w:val="13"/>
        </w:num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This sentence </w:t>
      </w:r>
      <w:r w:rsidRPr="175E1A7D" w:rsidR="5F287B08">
        <w:rPr>
          <w:rFonts w:ascii="Times New Roman" w:hAnsi="Times New Roman" w:eastAsia="Times New Roman" w:cs="Times New Roman"/>
        </w:rPr>
        <w:t xml:space="preserve">would classify as </w:t>
      </w:r>
      <w:r w:rsidRPr="317AECEF" w:rsidR="5F287B08">
        <w:rPr>
          <w:rFonts w:ascii="Times New Roman" w:hAnsi="Times New Roman" w:eastAsia="Times New Roman" w:cs="Times New Roman"/>
          <w:b/>
        </w:rPr>
        <w:t>neutral.</w:t>
      </w:r>
      <w:r w:rsidRPr="175E1A7D" w:rsidR="5F287B08">
        <w:rPr>
          <w:rFonts w:ascii="Times New Roman" w:hAnsi="Times New Roman" w:eastAsia="Times New Roman" w:cs="Times New Roman"/>
        </w:rPr>
        <w:t xml:space="preserve"> </w:t>
      </w:r>
      <w:r w:rsidRPr="175E1A7D" w:rsidR="520F0B9F">
        <w:rPr>
          <w:rFonts w:ascii="Times New Roman" w:hAnsi="Times New Roman" w:eastAsia="Times New Roman" w:cs="Times New Roman"/>
        </w:rPr>
        <w:t>The</w:t>
      </w:r>
      <w:r w:rsidRPr="175E1A7D" w:rsidR="7D074A27">
        <w:rPr>
          <w:rFonts w:ascii="Times New Roman" w:hAnsi="Times New Roman" w:eastAsia="Times New Roman" w:cs="Times New Roman"/>
        </w:rPr>
        <w:t xml:space="preserve"> positive</w:t>
      </w:r>
      <w:r w:rsidRPr="175E1A7D" w:rsidR="520F0B9F">
        <w:rPr>
          <w:rFonts w:ascii="Times New Roman" w:hAnsi="Times New Roman" w:eastAsia="Times New Roman" w:cs="Times New Roman"/>
        </w:rPr>
        <w:t xml:space="preserve"> comments about decent </w:t>
      </w:r>
      <w:r w:rsidRPr="175E1A7D" w:rsidR="0E214923">
        <w:rPr>
          <w:rFonts w:ascii="Times New Roman" w:hAnsi="Times New Roman" w:eastAsia="Times New Roman" w:cs="Times New Roman"/>
        </w:rPr>
        <w:t xml:space="preserve">setting and </w:t>
      </w:r>
      <w:r w:rsidRPr="175E1A7D" w:rsidR="32C37D04">
        <w:rPr>
          <w:rFonts w:ascii="Times New Roman" w:hAnsi="Times New Roman" w:eastAsia="Times New Roman" w:cs="Times New Roman"/>
        </w:rPr>
        <w:t xml:space="preserve">food meeting expectations are balanced by a </w:t>
      </w:r>
      <w:r w:rsidRPr="175E1A7D" w:rsidR="7D074A27">
        <w:rPr>
          <w:rFonts w:ascii="Times New Roman" w:hAnsi="Times New Roman" w:eastAsia="Times New Roman" w:cs="Times New Roman"/>
        </w:rPr>
        <w:t xml:space="preserve">small negative comment about </w:t>
      </w:r>
      <w:r w:rsidRPr="175E1A7D" w:rsidR="0A146093">
        <w:rPr>
          <w:rFonts w:ascii="Times New Roman" w:hAnsi="Times New Roman" w:eastAsia="Times New Roman" w:cs="Times New Roman"/>
        </w:rPr>
        <w:t xml:space="preserve">price would deem it neutral because the writer is not taking a full positive or negative </w:t>
      </w:r>
      <w:r w:rsidRPr="175E1A7D" w:rsidR="57074882">
        <w:rPr>
          <w:rFonts w:ascii="Times New Roman" w:hAnsi="Times New Roman" w:eastAsia="Times New Roman" w:cs="Times New Roman"/>
        </w:rPr>
        <w:t>sentiment.</w:t>
      </w:r>
    </w:p>
    <w:p w:rsidR="00E31840" w:rsidP="175E1A7D" w:rsidRDefault="57074882" w14:paraId="214510AC" w14:textId="16910221">
      <w:pPr>
        <w:spacing w:line="480" w:lineRule="auto"/>
        <w:rPr>
          <w:rFonts w:ascii="Times New Roman" w:hAnsi="Times New Roman" w:eastAsia="Times New Roman" w:cs="Times New Roman"/>
          <w:i/>
          <w:iCs/>
        </w:rPr>
      </w:pPr>
      <w:r w:rsidRPr="175E1A7D">
        <w:rPr>
          <w:rFonts w:ascii="Times New Roman" w:hAnsi="Times New Roman" w:eastAsia="Times New Roman" w:cs="Times New Roman"/>
          <w:i/>
          <w:iCs/>
        </w:rPr>
        <w:t xml:space="preserve">“The service at this place was impeccable, the </w:t>
      </w:r>
      <w:r w:rsidRPr="175E1A7D" w:rsidR="60666925">
        <w:rPr>
          <w:rFonts w:ascii="Times New Roman" w:hAnsi="Times New Roman" w:eastAsia="Times New Roman" w:cs="Times New Roman"/>
          <w:i/>
          <w:iCs/>
        </w:rPr>
        <w:t xml:space="preserve">food was </w:t>
      </w:r>
      <w:r w:rsidRPr="175E1A7D" w:rsidR="7FFF6EAF">
        <w:rPr>
          <w:rFonts w:ascii="Times New Roman" w:hAnsi="Times New Roman" w:eastAsia="Times New Roman" w:cs="Times New Roman"/>
          <w:i/>
          <w:iCs/>
        </w:rPr>
        <w:t>great and worth the wait!”</w:t>
      </w:r>
    </w:p>
    <w:p w:rsidRPr="00A671B7" w:rsidR="3F78843A" w:rsidP="628E3DBB" w:rsidRDefault="7FFF6EAF" w14:paraId="041C7269" w14:textId="3B1080CD">
      <w:pPr>
        <w:pStyle w:val="ListParagraph"/>
        <w:numPr>
          <w:ilvl w:val="0"/>
          <w:numId w:val="14"/>
        </w:num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This sentence would classify as </w:t>
      </w:r>
      <w:r w:rsidRPr="242F85B8">
        <w:rPr>
          <w:rFonts w:ascii="Times New Roman" w:hAnsi="Times New Roman" w:eastAsia="Times New Roman" w:cs="Times New Roman"/>
          <w:b/>
        </w:rPr>
        <w:t>positive</w:t>
      </w:r>
      <w:r w:rsidRPr="175E1A7D">
        <w:rPr>
          <w:rFonts w:ascii="Times New Roman" w:hAnsi="Times New Roman" w:eastAsia="Times New Roman" w:cs="Times New Roman"/>
        </w:rPr>
        <w:t xml:space="preserve">. Words like ‘impeccable’ and ‘great’ would cue a computer into categorizing this as a positive statement. </w:t>
      </w:r>
    </w:p>
    <w:p w:rsidR="39C766B8" w:rsidP="175E1A7D" w:rsidRDefault="39C766B8" w14:paraId="72D9B03D" w14:textId="32E74884">
      <w:pPr>
        <w:pStyle w:val="Heading2"/>
        <w:spacing w:line="480" w:lineRule="auto"/>
        <w:rPr>
          <w:rFonts w:ascii="Times New Roman" w:hAnsi="Times New Roman" w:eastAsia="Times New Roman" w:cs="Times New Roman"/>
          <w:b/>
          <w:bCs/>
          <w:sz w:val="24"/>
          <w:szCs w:val="24"/>
        </w:rPr>
      </w:pPr>
    </w:p>
    <w:p w:rsidR="00397583" w:rsidP="175E1A7D" w:rsidRDefault="02AAD929" w14:paraId="1B02BD8E" w14:textId="676F8705">
      <w:pPr>
        <w:pStyle w:val="Heading2"/>
        <w:spacing w:line="480" w:lineRule="auto"/>
        <w:rPr>
          <w:rFonts w:ascii="Times New Roman" w:hAnsi="Times New Roman" w:eastAsia="Times New Roman" w:cs="Times New Roman"/>
          <w:b/>
          <w:bCs/>
          <w:color w:val="auto"/>
          <w:sz w:val="24"/>
          <w:szCs w:val="24"/>
        </w:rPr>
      </w:pPr>
      <w:bookmarkStart w:name="_Toc1488972568" w:id="147"/>
      <w:bookmarkStart w:name="_Toc101854177" w:id="148"/>
      <w:bookmarkStart w:name="_Toc480462645" w:id="149"/>
      <w:bookmarkStart w:name="_Toc375095683" w:id="150"/>
      <w:bookmarkStart w:name="_Toc1327530683" w:id="151"/>
      <w:bookmarkStart w:name="_Toc427196432" w:id="152"/>
      <w:bookmarkStart w:name="_Toc312677095" w:id="153"/>
      <w:bookmarkStart w:name="_Toc1369118473" w:id="154"/>
      <w:bookmarkStart w:name="_Toc2012317750" w:id="155"/>
      <w:bookmarkStart w:name="_Toc1468475344" w:id="156"/>
      <w:bookmarkStart w:name="_Toc712541072" w:id="157"/>
      <w:bookmarkStart w:name="_Toc303431627" w:id="158"/>
      <w:bookmarkStart w:name="_Toc1575532784" w:id="159"/>
      <w:bookmarkStart w:name="_Toc1453111714" w:id="160"/>
      <w:bookmarkStart w:name="_Toc455621412" w:id="161"/>
      <w:bookmarkStart w:name="_Toc576160305" w:id="162"/>
      <w:bookmarkStart w:name="_Toc120698373" w:id="163"/>
      <w:bookmarkStart w:name="_Toc1614774008" w:id="164"/>
      <w:r w:rsidRPr="419C0BA4">
        <w:rPr>
          <w:rFonts w:ascii="Times New Roman" w:hAnsi="Times New Roman" w:eastAsia="Times New Roman" w:cs="Times New Roman"/>
          <w:b/>
          <w:bCs/>
          <w:sz w:val="24"/>
          <w:szCs w:val="24"/>
        </w:rPr>
        <w:t>Stemming and Lemmatization</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p>
    <w:p w:rsidR="00397583" w:rsidP="175E1A7D" w:rsidRDefault="02AAD929" w14:paraId="79B71A66" w14:textId="4A472AC2">
      <w:p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Stemming and </w:t>
      </w:r>
      <w:r w:rsidRPr="175E1A7D" w:rsidR="7BFA3975">
        <w:rPr>
          <w:rFonts w:ascii="Times New Roman" w:hAnsi="Times New Roman" w:eastAsia="Times New Roman" w:cs="Times New Roman"/>
        </w:rPr>
        <w:t xml:space="preserve">lemmatization is </w:t>
      </w:r>
      <w:r w:rsidRPr="175E1A7D" w:rsidR="441B92B2">
        <w:rPr>
          <w:rFonts w:ascii="Times New Roman" w:hAnsi="Times New Roman" w:eastAsia="Times New Roman" w:cs="Times New Roman"/>
        </w:rPr>
        <w:t xml:space="preserve">when a computer </w:t>
      </w:r>
      <w:r w:rsidRPr="175E1A7D" w:rsidR="42C1714A">
        <w:rPr>
          <w:rFonts w:ascii="Times New Roman" w:hAnsi="Times New Roman" w:eastAsia="Times New Roman" w:cs="Times New Roman"/>
        </w:rPr>
        <w:t xml:space="preserve">reduces a word </w:t>
      </w:r>
      <w:r w:rsidRPr="175E1A7D" w:rsidR="256314AD">
        <w:rPr>
          <w:rFonts w:ascii="Times New Roman" w:hAnsi="Times New Roman" w:eastAsia="Times New Roman" w:cs="Times New Roman"/>
        </w:rPr>
        <w:t xml:space="preserve">to its </w:t>
      </w:r>
      <w:r w:rsidRPr="175E1A7D" w:rsidR="784B6C7A">
        <w:rPr>
          <w:rFonts w:ascii="Times New Roman" w:hAnsi="Times New Roman" w:eastAsia="Times New Roman" w:cs="Times New Roman"/>
        </w:rPr>
        <w:t>base form. Stemming and lemmatization are quite similar, however there are differences.</w:t>
      </w:r>
    </w:p>
    <w:p w:rsidR="00B35B98" w:rsidP="175E1A7D" w:rsidRDefault="00F411A7" w14:paraId="22F9EBD5" w14:textId="0C9A7611">
      <w:pPr>
        <w:spacing w:line="480" w:lineRule="auto"/>
        <w:rPr>
          <w:rFonts w:ascii="Times New Roman" w:hAnsi="Times New Roman" w:eastAsia="Times New Roman" w:cs="Times New Roman"/>
        </w:rPr>
      </w:pPr>
      <w:r>
        <w:rPr>
          <w:rFonts w:ascii="Times New Roman" w:hAnsi="Times New Roman" w:cs="Times New Roman"/>
        </w:rPr>
        <w:tab/>
      </w:r>
      <w:r w:rsidRPr="175E1A7D" w:rsidR="237417EC">
        <w:rPr>
          <w:rFonts w:ascii="Times New Roman" w:hAnsi="Times New Roman" w:eastAsia="Times New Roman" w:cs="Times New Roman"/>
          <w:b/>
          <w:bCs/>
        </w:rPr>
        <w:t>Stemming</w:t>
      </w:r>
      <w:r w:rsidRPr="175E1A7D" w:rsidR="237417EC">
        <w:rPr>
          <w:rFonts w:ascii="Times New Roman" w:hAnsi="Times New Roman" w:eastAsia="Times New Roman" w:cs="Times New Roman"/>
        </w:rPr>
        <w:t xml:space="preserve"> is when the affixes of word are </w:t>
      </w:r>
      <w:r w:rsidRPr="175E1A7D" w:rsidR="5BE1C50F">
        <w:rPr>
          <w:rFonts w:ascii="Times New Roman" w:hAnsi="Times New Roman" w:eastAsia="Times New Roman" w:cs="Times New Roman"/>
        </w:rPr>
        <w:t>removed</w:t>
      </w:r>
      <w:r w:rsidRPr="175E1A7D" w:rsidR="237417EC">
        <w:rPr>
          <w:rFonts w:ascii="Times New Roman" w:hAnsi="Times New Roman" w:eastAsia="Times New Roman" w:cs="Times New Roman"/>
        </w:rPr>
        <w:t xml:space="preserve"> to reduce it to its base form</w:t>
      </w:r>
      <w:r w:rsidRPr="175E1A7D" w:rsidR="5BE1C50F">
        <w:rPr>
          <w:rFonts w:ascii="Times New Roman" w:hAnsi="Times New Roman" w:eastAsia="Times New Roman" w:cs="Times New Roman"/>
        </w:rPr>
        <w:t>.</w:t>
      </w:r>
    </w:p>
    <w:p w:rsidR="00936749" w:rsidP="175E1A7D" w:rsidRDefault="5BE1C50F" w14:paraId="1C6C9394" w14:textId="5D7926E0">
      <w:p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Example: </w:t>
      </w:r>
      <w:r w:rsidRPr="175E1A7D" w:rsidR="77C26D46">
        <w:rPr>
          <w:rFonts w:ascii="Times New Roman" w:hAnsi="Times New Roman" w:eastAsia="Times New Roman" w:cs="Times New Roman"/>
        </w:rPr>
        <w:t>“</w:t>
      </w:r>
      <w:r w:rsidRPr="175E1A7D" w:rsidR="44669CCA">
        <w:rPr>
          <w:rFonts w:ascii="Times New Roman" w:hAnsi="Times New Roman" w:eastAsia="Times New Roman" w:cs="Times New Roman"/>
        </w:rPr>
        <w:t>Running</w:t>
      </w:r>
      <w:r w:rsidRPr="175E1A7D" w:rsidR="77C26D46">
        <w:rPr>
          <w:rFonts w:ascii="Times New Roman" w:hAnsi="Times New Roman" w:eastAsia="Times New Roman" w:cs="Times New Roman"/>
        </w:rPr>
        <w:t>”</w:t>
      </w:r>
      <w:r w:rsidRPr="175E1A7D" w:rsidR="44669CCA">
        <w:rPr>
          <w:rFonts w:ascii="Times New Roman" w:hAnsi="Times New Roman" w:eastAsia="Times New Roman" w:cs="Times New Roman"/>
        </w:rPr>
        <w:t xml:space="preserve"> turns into </w:t>
      </w:r>
      <w:r w:rsidRPr="175E1A7D" w:rsidR="77C26D46">
        <w:rPr>
          <w:rFonts w:ascii="Times New Roman" w:hAnsi="Times New Roman" w:eastAsia="Times New Roman" w:cs="Times New Roman"/>
        </w:rPr>
        <w:t>“</w:t>
      </w:r>
      <w:r w:rsidRPr="175E1A7D" w:rsidR="44669CCA">
        <w:rPr>
          <w:rFonts w:ascii="Times New Roman" w:hAnsi="Times New Roman" w:eastAsia="Times New Roman" w:cs="Times New Roman"/>
        </w:rPr>
        <w:t>run</w:t>
      </w:r>
      <w:r w:rsidRPr="175E1A7D" w:rsidR="7621EC7D">
        <w:rPr>
          <w:rFonts w:ascii="Times New Roman" w:hAnsi="Times New Roman" w:eastAsia="Times New Roman" w:cs="Times New Roman"/>
        </w:rPr>
        <w:t>.”</w:t>
      </w:r>
      <w:r w:rsidRPr="175E1A7D" w:rsidR="77C26D46">
        <w:rPr>
          <w:rFonts w:ascii="Times New Roman" w:hAnsi="Times New Roman" w:eastAsia="Times New Roman" w:cs="Times New Roman"/>
        </w:rPr>
        <w:t xml:space="preserve"> The “-ing” was removed from the original word</w:t>
      </w:r>
    </w:p>
    <w:p w:rsidR="00356FA7" w:rsidP="175E1A7D" w:rsidRDefault="00902D7B" w14:paraId="500D29E7" w14:textId="437D9099">
      <w:pPr>
        <w:spacing w:line="480" w:lineRule="auto"/>
        <w:rPr>
          <w:rFonts w:ascii="Times New Roman" w:hAnsi="Times New Roman" w:eastAsia="Times New Roman" w:cs="Times New Roman"/>
        </w:rPr>
      </w:pPr>
      <w:r w:rsidRPr="00797C4D">
        <w:rPr>
          <w:rFonts w:ascii="Times New Roman" w:hAnsi="Times New Roman" w:cs="Times New Roman"/>
          <w:b/>
          <w:bCs/>
        </w:rPr>
        <w:tab/>
      </w:r>
      <w:r w:rsidRPr="175E1A7D" w:rsidR="433BBF74">
        <w:rPr>
          <w:rFonts w:ascii="Times New Roman" w:hAnsi="Times New Roman" w:eastAsia="Times New Roman" w:cs="Times New Roman"/>
          <w:b/>
          <w:bCs/>
        </w:rPr>
        <w:t>Lemmatization</w:t>
      </w:r>
      <w:r w:rsidRPr="175E1A7D" w:rsidR="433BBF74">
        <w:rPr>
          <w:rFonts w:ascii="Times New Roman" w:hAnsi="Times New Roman" w:eastAsia="Times New Roman" w:cs="Times New Roman"/>
        </w:rPr>
        <w:t xml:space="preserve"> is reducing a word to its base form</w:t>
      </w:r>
      <w:r w:rsidRPr="175E1A7D" w:rsidR="5177D088">
        <w:rPr>
          <w:rFonts w:ascii="Times New Roman" w:hAnsi="Times New Roman" w:eastAsia="Times New Roman" w:cs="Times New Roman"/>
        </w:rPr>
        <w:t>/dictionary form</w:t>
      </w:r>
    </w:p>
    <w:p w:rsidR="4596506B" w:rsidP="175E1A7D" w:rsidRDefault="5177D088" w14:paraId="33783867" w14:textId="6C12146F">
      <w:p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Example: “Worse” turns into “bad.” Since worse </w:t>
      </w:r>
      <w:r w:rsidRPr="175E1A7D" w:rsidR="0FF7D449">
        <w:rPr>
          <w:rFonts w:ascii="Times New Roman" w:hAnsi="Times New Roman" w:eastAsia="Times New Roman" w:cs="Times New Roman"/>
        </w:rPr>
        <w:t>is the same</w:t>
      </w:r>
      <w:r w:rsidRPr="175E1A7D">
        <w:rPr>
          <w:rFonts w:ascii="Times New Roman" w:hAnsi="Times New Roman" w:eastAsia="Times New Roman" w:cs="Times New Roman"/>
        </w:rPr>
        <w:t xml:space="preserve"> bad, </w:t>
      </w:r>
      <w:r w:rsidRPr="175E1A7D" w:rsidR="18803E25">
        <w:rPr>
          <w:rFonts w:ascii="Times New Roman" w:hAnsi="Times New Roman" w:eastAsia="Times New Roman" w:cs="Times New Roman"/>
        </w:rPr>
        <w:t>the general dictionary form, it is converted to it.</w:t>
      </w:r>
    </w:p>
    <w:p w:rsidR="39C766B8" w:rsidP="175E1A7D" w:rsidRDefault="39C766B8" w14:paraId="6DA288BB" w14:textId="4D83A52F">
      <w:pPr>
        <w:pStyle w:val="Heading2"/>
        <w:spacing w:line="480" w:lineRule="auto"/>
        <w:rPr>
          <w:rFonts w:ascii="Times New Roman" w:hAnsi="Times New Roman" w:eastAsia="Times New Roman" w:cs="Times New Roman"/>
          <w:b/>
          <w:bCs/>
          <w:sz w:val="24"/>
          <w:szCs w:val="24"/>
        </w:rPr>
      </w:pPr>
    </w:p>
    <w:p w:rsidRPr="00A13891" w:rsidR="00DA592F" w:rsidP="175E1A7D" w:rsidRDefault="1C898E4B" w14:paraId="79BB67A0" w14:textId="32973DB0">
      <w:pPr>
        <w:pStyle w:val="Heading2"/>
        <w:spacing w:line="480" w:lineRule="auto"/>
        <w:rPr>
          <w:rFonts w:ascii="Times New Roman" w:hAnsi="Times New Roman" w:eastAsia="Times New Roman" w:cs="Times New Roman"/>
          <w:b/>
          <w:bCs/>
          <w:sz w:val="24"/>
          <w:szCs w:val="24"/>
        </w:rPr>
      </w:pPr>
      <w:bookmarkStart w:name="_Toc390328286" w:id="165"/>
      <w:r w:rsidRPr="419C0BA4">
        <w:rPr>
          <w:rFonts w:ascii="Times New Roman" w:hAnsi="Times New Roman" w:eastAsia="Times New Roman" w:cs="Times New Roman"/>
          <w:b/>
          <w:bCs/>
          <w:sz w:val="24"/>
          <w:szCs w:val="24"/>
        </w:rPr>
        <w:t>Stop Words</w:t>
      </w:r>
      <w:bookmarkEnd w:id="165"/>
    </w:p>
    <w:p w:rsidR="2D6F7578" w:rsidP="175E1A7D" w:rsidRDefault="5DA0750B" w14:paraId="7109059F" w14:textId="0D4DEBCD">
      <w:p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To improve the accuracy and </w:t>
      </w:r>
      <w:r w:rsidRPr="175E1A7D" w:rsidR="041D195F">
        <w:rPr>
          <w:rFonts w:ascii="Times New Roman" w:hAnsi="Times New Roman" w:eastAsia="Times New Roman" w:cs="Times New Roman"/>
        </w:rPr>
        <w:t>efficiency</w:t>
      </w:r>
      <w:r w:rsidRPr="175E1A7D">
        <w:rPr>
          <w:rFonts w:ascii="Times New Roman" w:hAnsi="Times New Roman" w:eastAsia="Times New Roman" w:cs="Times New Roman"/>
        </w:rPr>
        <w:t xml:space="preserve"> of NLP, it</w:t>
      </w:r>
      <w:r w:rsidRPr="175E1A7D" w:rsidR="7B1D0C7B">
        <w:rPr>
          <w:rFonts w:ascii="Times New Roman" w:hAnsi="Times New Roman" w:eastAsia="Times New Roman" w:cs="Times New Roman"/>
        </w:rPr>
        <w:t xml:space="preserve"> i</w:t>
      </w:r>
      <w:r w:rsidRPr="175E1A7D">
        <w:rPr>
          <w:rFonts w:ascii="Times New Roman" w:hAnsi="Times New Roman" w:eastAsia="Times New Roman" w:cs="Times New Roman"/>
        </w:rPr>
        <w:t xml:space="preserve">s helpful to remove </w:t>
      </w:r>
      <w:r w:rsidRPr="175E1A7D" w:rsidR="4A168992">
        <w:rPr>
          <w:rFonts w:ascii="Times New Roman" w:hAnsi="Times New Roman" w:eastAsia="Times New Roman" w:cs="Times New Roman"/>
        </w:rPr>
        <w:t>simple</w:t>
      </w:r>
      <w:r w:rsidRPr="175E1A7D">
        <w:rPr>
          <w:rFonts w:ascii="Times New Roman" w:hAnsi="Times New Roman" w:eastAsia="Times New Roman" w:cs="Times New Roman"/>
        </w:rPr>
        <w:t xml:space="preserve"> words that </w:t>
      </w:r>
      <w:r w:rsidRPr="175E1A7D" w:rsidR="39E1DBBB">
        <w:rPr>
          <w:rFonts w:ascii="Times New Roman" w:hAnsi="Times New Roman" w:eastAsia="Times New Roman" w:cs="Times New Roman"/>
        </w:rPr>
        <w:t>do not</w:t>
      </w:r>
      <w:r w:rsidRPr="175E1A7D">
        <w:rPr>
          <w:rFonts w:ascii="Times New Roman" w:hAnsi="Times New Roman" w:eastAsia="Times New Roman" w:cs="Times New Roman"/>
        </w:rPr>
        <w:t xml:space="preserve"> add much to the text. These words, often called stop words, include “</w:t>
      </w:r>
      <w:r w:rsidRPr="175E1A7D" w:rsidR="7A9E65FA">
        <w:rPr>
          <w:rFonts w:ascii="Times New Roman" w:hAnsi="Times New Roman" w:eastAsia="Times New Roman" w:cs="Times New Roman"/>
        </w:rPr>
        <w:t>a</w:t>
      </w:r>
      <w:r w:rsidRPr="175E1A7D">
        <w:rPr>
          <w:rFonts w:ascii="Times New Roman" w:hAnsi="Times New Roman" w:eastAsia="Times New Roman" w:cs="Times New Roman"/>
        </w:rPr>
        <w:t>”</w:t>
      </w:r>
      <w:r w:rsidRPr="175E1A7D" w:rsidR="233A2450">
        <w:rPr>
          <w:rFonts w:ascii="Times New Roman" w:hAnsi="Times New Roman" w:eastAsia="Times New Roman" w:cs="Times New Roman"/>
        </w:rPr>
        <w:t xml:space="preserve">,” </w:t>
      </w:r>
      <w:r w:rsidRPr="175E1A7D" w:rsidR="47C0F851">
        <w:rPr>
          <w:rFonts w:ascii="Times New Roman" w:hAnsi="Times New Roman" w:eastAsia="Times New Roman" w:cs="Times New Roman"/>
        </w:rPr>
        <w:t>of”</w:t>
      </w:r>
      <w:r w:rsidRPr="175E1A7D" w:rsidR="6B57890E">
        <w:rPr>
          <w:rFonts w:ascii="Times New Roman" w:hAnsi="Times New Roman" w:eastAsia="Times New Roman" w:cs="Times New Roman"/>
        </w:rPr>
        <w:t>,” on</w:t>
      </w:r>
      <w:r w:rsidRPr="175E1A7D" w:rsidR="6CFD467D">
        <w:rPr>
          <w:rFonts w:ascii="Times New Roman" w:hAnsi="Times New Roman" w:eastAsia="Times New Roman" w:cs="Times New Roman"/>
        </w:rPr>
        <w:t>,”</w:t>
      </w:r>
      <w:r w:rsidRPr="175E1A7D" w:rsidR="240C10A6">
        <w:rPr>
          <w:rFonts w:ascii="Times New Roman" w:hAnsi="Times New Roman" w:eastAsia="Times New Roman" w:cs="Times New Roman"/>
        </w:rPr>
        <w:t xml:space="preserve"> “the</w:t>
      </w:r>
      <w:r w:rsidRPr="175E1A7D" w:rsidR="00BCAD94">
        <w:rPr>
          <w:rFonts w:ascii="Times New Roman" w:hAnsi="Times New Roman" w:eastAsia="Times New Roman" w:cs="Times New Roman"/>
        </w:rPr>
        <w:t>.”</w:t>
      </w:r>
      <w:r w:rsidRPr="175E1A7D" w:rsidR="5E19CEDE">
        <w:rPr>
          <w:rFonts w:ascii="Times New Roman" w:hAnsi="Times New Roman" w:eastAsia="Times New Roman" w:cs="Times New Roman"/>
        </w:rPr>
        <w:t xml:space="preserve"> By filtering them out, we can focus on the more important words and get better results from NLP tasks like analyzing feelings, categorizing text, and finding information.</w:t>
      </w:r>
    </w:p>
    <w:p w:rsidR="58DC1726" w:rsidP="175E1A7D" w:rsidRDefault="13BF7EAB" w14:paraId="1E7697AA" w14:textId="6E0CB646">
      <w:pPr>
        <w:pStyle w:val="ListParagraph"/>
        <w:numPr>
          <w:ilvl w:val="0"/>
          <w:numId w:val="2"/>
        </w:numPr>
        <w:spacing w:line="480" w:lineRule="auto"/>
        <w:rPr>
          <w:rFonts w:ascii="Times New Roman" w:hAnsi="Times New Roman" w:eastAsia="Times New Roman" w:cs="Times New Roman"/>
        </w:rPr>
      </w:pPr>
      <w:r w:rsidRPr="175E1A7D">
        <w:rPr>
          <w:rFonts w:ascii="Times New Roman" w:hAnsi="Times New Roman" w:eastAsia="Times New Roman" w:cs="Times New Roman"/>
        </w:rPr>
        <w:t>An example of a sentence with and without stop words:</w:t>
      </w:r>
    </w:p>
    <w:p w:rsidR="58DC1726" w:rsidP="175E1A7D" w:rsidRDefault="13BF7EAB" w14:paraId="5E991B35" w14:textId="1DB5A2FE">
      <w:pPr>
        <w:spacing w:line="480" w:lineRule="auto"/>
        <w:rPr>
          <w:rFonts w:ascii="Times New Roman" w:hAnsi="Times New Roman" w:eastAsia="Times New Roman" w:cs="Times New Roman"/>
        </w:rPr>
      </w:pPr>
      <w:r w:rsidRPr="175E1A7D">
        <w:rPr>
          <w:rFonts w:ascii="Times New Roman" w:hAnsi="Times New Roman" w:eastAsia="Times New Roman" w:cs="Times New Roman"/>
          <w:b/>
          <w:bCs/>
        </w:rPr>
        <w:t>Original Sentence:</w:t>
      </w:r>
      <w:r w:rsidRPr="175E1A7D">
        <w:rPr>
          <w:rFonts w:ascii="Times New Roman" w:hAnsi="Times New Roman" w:eastAsia="Times New Roman" w:cs="Times New Roman"/>
        </w:rPr>
        <w:t xml:space="preserve"> "The quick brown fox jumps over the lazy dog."</w:t>
      </w:r>
    </w:p>
    <w:p w:rsidR="58DC1726" w:rsidP="175E1A7D" w:rsidRDefault="13BF7EAB" w14:paraId="77A1A63C" w14:textId="7B34CE11">
      <w:pPr>
        <w:spacing w:line="480" w:lineRule="auto"/>
        <w:rPr>
          <w:rFonts w:ascii="Times New Roman" w:hAnsi="Times New Roman" w:eastAsia="Times New Roman" w:cs="Times New Roman"/>
        </w:rPr>
      </w:pPr>
      <w:r w:rsidRPr="175E1A7D">
        <w:rPr>
          <w:rFonts w:ascii="Times New Roman" w:hAnsi="Times New Roman" w:eastAsia="Times New Roman" w:cs="Times New Roman"/>
          <w:b/>
          <w:bCs/>
        </w:rPr>
        <w:t>Without Stop Words:</w:t>
      </w:r>
      <w:r w:rsidRPr="175E1A7D">
        <w:rPr>
          <w:rFonts w:ascii="Times New Roman" w:hAnsi="Times New Roman" w:eastAsia="Times New Roman" w:cs="Times New Roman"/>
        </w:rPr>
        <w:t xml:space="preserve"> "quick brown fox jumps lazy dog"</w:t>
      </w:r>
    </w:p>
    <w:p w:rsidR="58DC1726" w:rsidP="175E1A7D" w:rsidRDefault="13BF7EAB" w14:paraId="0E60C66A" w14:textId="52A7C768">
      <w:pPr>
        <w:spacing w:line="480" w:lineRule="auto"/>
        <w:rPr>
          <w:rFonts w:ascii="Times New Roman" w:hAnsi="Times New Roman" w:eastAsia="Times New Roman" w:cs="Times New Roman"/>
        </w:rPr>
      </w:pPr>
      <w:r w:rsidRPr="175E1A7D">
        <w:rPr>
          <w:rFonts w:ascii="Times New Roman" w:hAnsi="Times New Roman" w:eastAsia="Times New Roman" w:cs="Times New Roman"/>
        </w:rPr>
        <w:t>As you can see here, removing stop words can simplify the text without losing its core meaning.</w:t>
      </w:r>
    </w:p>
    <w:p w:rsidR="2610A2AA" w:rsidP="175E1A7D" w:rsidRDefault="2610A2AA" w14:paraId="0F5F516F" w14:textId="36FFF947">
      <w:pPr>
        <w:pStyle w:val="Heading1"/>
        <w:spacing w:line="480" w:lineRule="auto"/>
        <w:rPr>
          <w:rFonts w:ascii="Times New Roman" w:hAnsi="Times New Roman" w:eastAsia="Times New Roman" w:cs="Times New Roman"/>
          <w:b/>
          <w:bCs/>
          <w:sz w:val="24"/>
          <w:szCs w:val="24"/>
          <w:u w:val="single"/>
        </w:rPr>
      </w:pPr>
    </w:p>
    <w:p w:rsidR="35E15E8A" w:rsidP="175E1A7D" w:rsidRDefault="42E2598B" w14:paraId="1AC382A7" w14:textId="77FC5CED">
      <w:pPr>
        <w:pStyle w:val="Heading1"/>
        <w:spacing w:line="480" w:lineRule="auto"/>
        <w:rPr>
          <w:rFonts w:ascii="Times New Roman" w:hAnsi="Times New Roman" w:eastAsia="Times New Roman" w:cs="Times New Roman"/>
          <w:b/>
          <w:bCs/>
          <w:sz w:val="24"/>
          <w:szCs w:val="24"/>
          <w:u w:val="single"/>
        </w:rPr>
      </w:pPr>
      <w:bookmarkStart w:name="_Toc193269708" w:id="166"/>
      <w:bookmarkStart w:name="_Toc88262700" w:id="167"/>
      <w:bookmarkStart w:name="_Toc2022943936" w:id="168"/>
      <w:bookmarkStart w:name="_Toc1268992281" w:id="169"/>
      <w:bookmarkStart w:name="_Toc595990712" w:id="170"/>
      <w:bookmarkStart w:name="_Toc989250153" w:id="171"/>
      <w:bookmarkStart w:name="_Toc1536053943" w:id="172"/>
      <w:bookmarkStart w:name="_Toc1734087178" w:id="173"/>
      <w:bookmarkStart w:name="_Toc2119757767" w:id="174"/>
      <w:bookmarkStart w:name="_Toc1978582076" w:id="175"/>
      <w:bookmarkStart w:name="_Toc975539062" w:id="176"/>
      <w:bookmarkStart w:name="_Toc1469531491" w:id="177"/>
      <w:bookmarkStart w:name="_Toc1889571980" w:id="178"/>
      <w:bookmarkStart w:name="_Toc2018074995" w:id="179"/>
      <w:bookmarkStart w:name="_Toc1178573563" w:id="180"/>
      <w:bookmarkStart w:name="_Toc538200381" w:id="181"/>
      <w:bookmarkStart w:name="_Toc1769544959" w:id="182"/>
      <w:bookmarkStart w:name="_Toc845237688" w:id="183"/>
      <w:r w:rsidRPr="419C0BA4">
        <w:rPr>
          <w:rFonts w:ascii="Times New Roman" w:hAnsi="Times New Roman" w:eastAsia="Times New Roman" w:cs="Times New Roman"/>
          <w:b/>
          <w:bCs/>
          <w:sz w:val="24"/>
          <w:szCs w:val="24"/>
          <w:u w:val="single"/>
        </w:rPr>
        <w:t>Applications of NLP</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rsidR="35E15E8A" w:rsidP="175E1A7D" w:rsidRDefault="12122F99" w14:paraId="09932352" w14:textId="32C58233">
      <w:p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Applications of NLP have many different services such as spell checkers, online search, translators, voice </w:t>
      </w:r>
      <w:r w:rsidRPr="175E1A7D" w:rsidR="2ADD3DD2">
        <w:rPr>
          <w:rFonts w:ascii="Times New Roman" w:hAnsi="Times New Roman" w:eastAsia="Times New Roman" w:cs="Times New Roman"/>
        </w:rPr>
        <w:t>assistants</w:t>
      </w:r>
      <w:r w:rsidRPr="175E1A7D">
        <w:rPr>
          <w:rFonts w:ascii="Times New Roman" w:hAnsi="Times New Roman" w:eastAsia="Times New Roman" w:cs="Times New Roman"/>
        </w:rPr>
        <w:t xml:space="preserve">, spam filters, and auto correct. </w:t>
      </w:r>
    </w:p>
    <w:p w:rsidRPr="00DF0FD4" w:rsidR="35E15E8A" w:rsidP="175E1A7D" w:rsidRDefault="42D92FC5" w14:paraId="1E4927B6" w14:textId="018789DB">
      <w:p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 </w:t>
      </w:r>
    </w:p>
    <w:p w:rsidRPr="00DF0FD4" w:rsidR="35E15E8A" w:rsidP="175E1A7D" w:rsidRDefault="7B85DA19" w14:paraId="0CDAD05A" w14:textId="018584F4">
      <w:pPr>
        <w:pStyle w:val="Heading2"/>
        <w:spacing w:line="480" w:lineRule="auto"/>
        <w:rPr>
          <w:rFonts w:ascii="Times New Roman" w:hAnsi="Times New Roman" w:eastAsia="Times New Roman" w:cs="Times New Roman"/>
          <w:sz w:val="24"/>
          <w:szCs w:val="24"/>
        </w:rPr>
      </w:pPr>
      <w:bookmarkStart w:name="_Toc790645043" w:id="184"/>
      <w:r w:rsidRPr="419C0BA4">
        <w:rPr>
          <w:rStyle w:val="Heading2Char"/>
          <w:rFonts w:ascii="Times New Roman" w:hAnsi="Times New Roman" w:eastAsia="Times New Roman" w:cs="Times New Roman"/>
          <w:b/>
          <w:bCs/>
          <w:sz w:val="24"/>
          <w:szCs w:val="24"/>
        </w:rPr>
        <w:t>Machine Translation</w:t>
      </w:r>
      <w:bookmarkEnd w:id="184"/>
    </w:p>
    <w:p w:rsidR="04B24C03" w:rsidP="175E1A7D" w:rsidRDefault="0BDAA8D2" w14:paraId="7052E05B" w14:textId="4DED2C69">
      <w:p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This </w:t>
      </w:r>
      <w:r w:rsidRPr="175E1A7D" w:rsidR="5137ADFB">
        <w:rPr>
          <w:rFonts w:ascii="Times New Roman" w:hAnsi="Times New Roman" w:eastAsia="Times New Roman" w:cs="Times New Roman"/>
        </w:rPr>
        <w:t xml:space="preserve">is the translation of text or speech from one </w:t>
      </w:r>
      <w:r w:rsidRPr="175E1A7D" w:rsidR="06726D39">
        <w:rPr>
          <w:rFonts w:ascii="Times New Roman" w:hAnsi="Times New Roman" w:eastAsia="Times New Roman" w:cs="Times New Roman"/>
        </w:rPr>
        <w:t>language to another.</w:t>
      </w:r>
      <w:r w:rsidRPr="175E1A7D" w:rsidR="4910B4DF">
        <w:rPr>
          <w:rFonts w:ascii="Times New Roman" w:hAnsi="Times New Roman" w:eastAsia="Times New Roman" w:cs="Times New Roman"/>
        </w:rPr>
        <w:t xml:space="preserve"> </w:t>
      </w:r>
      <w:r w:rsidRPr="175E1A7D" w:rsidR="1B264B80">
        <w:rPr>
          <w:rFonts w:ascii="Times New Roman" w:hAnsi="Times New Roman" w:eastAsia="Times New Roman" w:cs="Times New Roman"/>
        </w:rPr>
        <w:t>Translation services used to ignore the fact that many languages have different sentence structures and cannot be translated directly. However, they have made great progress.</w:t>
      </w:r>
      <w:r w:rsidRPr="175E1A7D" w:rsidR="4BF4AEFD">
        <w:rPr>
          <w:rFonts w:ascii="Times New Roman" w:hAnsi="Times New Roman" w:eastAsia="Times New Roman" w:cs="Times New Roman"/>
        </w:rPr>
        <w:t xml:space="preserve"> Online translators can now accurately translate languages and display grammatically correct results thanks to NLP technology, which improves the accuracy and efficiency of communication. Input text can now be recognized and translated by tools, improving communication across languages.</w:t>
      </w:r>
    </w:p>
    <w:p w:rsidR="3D3577F4" w:rsidP="175E1A7D" w:rsidRDefault="4BF4AEFD" w14:paraId="5C8632F2" w14:textId="5A7369B6">
      <w:pPr>
        <w:spacing w:line="480" w:lineRule="auto"/>
        <w:ind w:firstLine="720"/>
        <w:rPr>
          <w:rFonts w:ascii="Times New Roman" w:hAnsi="Times New Roman" w:eastAsia="Times New Roman" w:cs="Times New Roman"/>
        </w:rPr>
      </w:pPr>
      <w:r w:rsidRPr="175E1A7D">
        <w:rPr>
          <w:rFonts w:ascii="Times New Roman" w:hAnsi="Times New Roman" w:eastAsia="Times New Roman" w:cs="Times New Roman"/>
          <w:b/>
          <w:bCs/>
        </w:rPr>
        <w:t xml:space="preserve">Examples: </w:t>
      </w:r>
      <w:r w:rsidRPr="175E1A7D" w:rsidR="39CF19D0">
        <w:rPr>
          <w:rFonts w:ascii="Times New Roman" w:hAnsi="Times New Roman" w:eastAsia="Times New Roman" w:cs="Times New Roman"/>
        </w:rPr>
        <w:t xml:space="preserve">Google translate, </w:t>
      </w:r>
      <w:r w:rsidRPr="175E1A7D" w:rsidR="66FDC03D">
        <w:rPr>
          <w:rFonts w:ascii="Times New Roman" w:hAnsi="Times New Roman" w:eastAsia="Times New Roman" w:cs="Times New Roman"/>
        </w:rPr>
        <w:t>M</w:t>
      </w:r>
      <w:r w:rsidRPr="175E1A7D" w:rsidR="39CF19D0">
        <w:rPr>
          <w:rFonts w:ascii="Times New Roman" w:hAnsi="Times New Roman" w:eastAsia="Times New Roman" w:cs="Times New Roman"/>
        </w:rPr>
        <w:t>icrosoft translate</w:t>
      </w:r>
      <w:r w:rsidRPr="175E1A7D" w:rsidR="48445E11">
        <w:rPr>
          <w:rFonts w:ascii="Times New Roman" w:hAnsi="Times New Roman" w:eastAsia="Times New Roman" w:cs="Times New Roman"/>
        </w:rPr>
        <w:t>, DeepL Translator, and Linguee</w:t>
      </w:r>
    </w:p>
    <w:p w:rsidRPr="00DF0FD4" w:rsidR="35E15E8A" w:rsidP="4338EC87" w:rsidRDefault="35E15E8A" w14:paraId="058BE47C" w14:textId="37575F27">
      <w:pPr>
        <w:pStyle w:val="Heading2"/>
        <w:spacing w:line="480" w:lineRule="auto"/>
        <w:rPr>
          <w:rStyle w:val="Heading2Char"/>
          <w:rFonts w:ascii="Times New Roman" w:hAnsi="Times New Roman" w:eastAsia="Times New Roman" w:cs="Times New Roman"/>
          <w:b/>
          <w:bCs/>
          <w:sz w:val="24"/>
          <w:szCs w:val="24"/>
        </w:rPr>
      </w:pPr>
      <w:bookmarkStart w:name="_Toc509648878" w:id="185"/>
      <w:bookmarkStart w:name="_Toc714571341" w:id="186"/>
      <w:bookmarkStart w:name="_Toc1959879935" w:id="187"/>
      <w:bookmarkStart w:name="_Toc2073781146" w:id="188"/>
      <w:bookmarkStart w:name="_Toc1459767896" w:id="189"/>
      <w:bookmarkStart w:name="_Toc1319133429" w:id="190"/>
      <w:bookmarkStart w:name="_Toc672085940" w:id="191"/>
      <w:bookmarkStart w:name="_Toc1969550108" w:id="192"/>
      <w:bookmarkStart w:name="_Toc183403964" w:id="193"/>
      <w:bookmarkStart w:name="_Toc295834781" w:id="194"/>
      <w:bookmarkStart w:name="_Toc933806203" w:id="195"/>
      <w:bookmarkStart w:name="_Toc519558034" w:id="196"/>
      <w:bookmarkStart w:name="_Toc1927192993" w:id="197"/>
      <w:bookmarkStart w:name="_Toc615437950" w:id="198"/>
      <w:bookmarkStart w:name="_Toc789598480" w:id="199"/>
      <w:bookmarkStart w:name="_Toc1957640971" w:id="200"/>
      <w:bookmarkStart w:name="_Toc1994630342" w:id="201"/>
      <w:bookmarkStart w:name="_Toc1360052861" w:id="202"/>
      <w:r>
        <w:br/>
      </w:r>
      <w:r w:rsidRPr="419C0BA4" w:rsidR="42E2598B">
        <w:rPr>
          <w:rFonts w:ascii="Times New Roman" w:hAnsi="Times New Roman" w:eastAsia="Times New Roman" w:cs="Times New Roman"/>
          <w:b/>
          <w:bCs/>
          <w:sz w:val="24"/>
          <w:szCs w:val="24"/>
        </w:rPr>
        <w:t>Chatbots and Virtual Assistants</w:t>
      </w:r>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p>
    <w:p w:rsidR="35E15E8A" w:rsidP="175E1A7D" w:rsidRDefault="3676FB2C" w14:paraId="5CD965C8" w14:textId="3557DAF7">
      <w:pPr>
        <w:spacing w:line="480" w:lineRule="auto"/>
        <w:rPr>
          <w:rFonts w:ascii="Times New Roman" w:hAnsi="Times New Roman" w:eastAsia="Times New Roman" w:cs="Times New Roman"/>
        </w:rPr>
      </w:pPr>
      <w:r w:rsidRPr="175E1A7D">
        <w:rPr>
          <w:rFonts w:ascii="Times New Roman" w:hAnsi="Times New Roman" w:eastAsia="Times New Roman" w:cs="Times New Roman"/>
        </w:rPr>
        <w:t>Chatbots</w:t>
      </w:r>
      <w:r w:rsidRPr="175E1A7D" w:rsidR="6132EE0F">
        <w:rPr>
          <w:rFonts w:ascii="Times New Roman" w:hAnsi="Times New Roman" w:eastAsia="Times New Roman" w:cs="Times New Roman"/>
        </w:rPr>
        <w:t xml:space="preserve"> and virtual assistants are a </w:t>
      </w:r>
      <w:r w:rsidRPr="175E1A7D">
        <w:rPr>
          <w:rFonts w:ascii="Times New Roman" w:hAnsi="Times New Roman" w:eastAsia="Times New Roman" w:cs="Times New Roman"/>
        </w:rPr>
        <w:t>significant application</w:t>
      </w:r>
      <w:r w:rsidRPr="175E1A7D" w:rsidR="6132EE0F">
        <w:rPr>
          <w:rFonts w:ascii="Times New Roman" w:hAnsi="Times New Roman" w:eastAsia="Times New Roman" w:cs="Times New Roman"/>
        </w:rPr>
        <w:t xml:space="preserve"> </w:t>
      </w:r>
      <w:r w:rsidRPr="175E1A7D" w:rsidR="223C05AC">
        <w:rPr>
          <w:rFonts w:ascii="Times New Roman" w:hAnsi="Times New Roman" w:eastAsia="Times New Roman" w:cs="Times New Roman"/>
        </w:rPr>
        <w:t>o</w:t>
      </w:r>
      <w:r w:rsidRPr="175E1A7D" w:rsidR="4A1C561B">
        <w:rPr>
          <w:rFonts w:ascii="Times New Roman" w:hAnsi="Times New Roman" w:eastAsia="Times New Roman" w:cs="Times New Roman"/>
        </w:rPr>
        <w:t>f NLP</w:t>
      </w:r>
      <w:r w:rsidRPr="175E1A7D">
        <w:rPr>
          <w:rFonts w:ascii="Times New Roman" w:hAnsi="Times New Roman" w:eastAsia="Times New Roman" w:cs="Times New Roman"/>
        </w:rPr>
        <w:t>. They</w:t>
      </w:r>
      <w:r w:rsidRPr="175E1A7D" w:rsidR="4A1C561B">
        <w:rPr>
          <w:rFonts w:ascii="Times New Roman" w:hAnsi="Times New Roman" w:eastAsia="Times New Roman" w:cs="Times New Roman"/>
        </w:rPr>
        <w:t xml:space="preserve"> are AI </w:t>
      </w:r>
      <w:r w:rsidRPr="175E1A7D">
        <w:rPr>
          <w:rFonts w:ascii="Times New Roman" w:hAnsi="Times New Roman" w:eastAsia="Times New Roman" w:cs="Times New Roman"/>
        </w:rPr>
        <w:t>programs designed</w:t>
      </w:r>
      <w:r w:rsidRPr="175E1A7D" w:rsidR="4A1C561B">
        <w:rPr>
          <w:rFonts w:ascii="Times New Roman" w:hAnsi="Times New Roman" w:eastAsia="Times New Roman" w:cs="Times New Roman"/>
        </w:rPr>
        <w:t xml:space="preserve"> to interact with humans in a way that </w:t>
      </w:r>
      <w:r w:rsidRPr="175E1A7D">
        <w:rPr>
          <w:rFonts w:ascii="Times New Roman" w:hAnsi="Times New Roman" w:eastAsia="Times New Roman" w:cs="Times New Roman"/>
        </w:rPr>
        <w:t xml:space="preserve">simulates human conversation. These conversational AI systems can provide </w:t>
      </w:r>
      <w:r w:rsidRPr="175E1A7D" w:rsidR="5DE78E2F">
        <w:rPr>
          <w:rFonts w:ascii="Times New Roman" w:hAnsi="Times New Roman" w:eastAsia="Times New Roman" w:cs="Times New Roman"/>
        </w:rPr>
        <w:t>numerous</w:t>
      </w:r>
      <w:r w:rsidRPr="175E1A7D">
        <w:rPr>
          <w:rFonts w:ascii="Times New Roman" w:hAnsi="Times New Roman" w:eastAsia="Times New Roman" w:cs="Times New Roman"/>
        </w:rPr>
        <w:t xml:space="preserve"> services, such as customer support, information retrieval, and even companionship. They can be used in various industries, including e-commerce, healthcare, and education. As NLP technology continues to advance, we can expect chatbots and virtual assistants to become even more sophisticated and capable of handling more complex interactions.</w:t>
      </w:r>
      <w:r w:rsidR="1B0735A3">
        <w:br/>
      </w:r>
      <w:r w:rsidRPr="175E1A7D" w:rsidR="43758360">
        <w:rPr>
          <w:rFonts w:ascii="Times New Roman" w:hAnsi="Times New Roman" w:eastAsia="Times New Roman" w:cs="Times New Roman"/>
          <w:b/>
          <w:bCs/>
        </w:rPr>
        <w:t>Example</w:t>
      </w:r>
      <w:r w:rsidRPr="175E1A7D" w:rsidR="42010B11">
        <w:rPr>
          <w:rFonts w:ascii="Times New Roman" w:hAnsi="Times New Roman" w:eastAsia="Times New Roman" w:cs="Times New Roman"/>
          <w:b/>
          <w:bCs/>
        </w:rPr>
        <w:t>s</w:t>
      </w:r>
      <w:r w:rsidRPr="175E1A7D" w:rsidR="43758360">
        <w:rPr>
          <w:rFonts w:ascii="Times New Roman" w:hAnsi="Times New Roman" w:eastAsia="Times New Roman" w:cs="Times New Roman"/>
          <w:b/>
          <w:bCs/>
        </w:rPr>
        <w:t xml:space="preserve">: </w:t>
      </w:r>
      <w:r w:rsidRPr="175E1A7D" w:rsidR="564196E1">
        <w:rPr>
          <w:rFonts w:ascii="Times New Roman" w:hAnsi="Times New Roman" w:eastAsia="Times New Roman" w:cs="Times New Roman"/>
        </w:rPr>
        <w:t>c</w:t>
      </w:r>
      <w:r w:rsidRPr="175E1A7D" w:rsidR="43758360">
        <w:rPr>
          <w:rFonts w:ascii="Times New Roman" w:hAnsi="Times New Roman" w:eastAsia="Times New Roman" w:cs="Times New Roman"/>
        </w:rPr>
        <w:t xml:space="preserve">ustomer </w:t>
      </w:r>
      <w:r w:rsidRPr="175E1A7D" w:rsidR="05202925">
        <w:rPr>
          <w:rFonts w:ascii="Times New Roman" w:hAnsi="Times New Roman" w:eastAsia="Times New Roman" w:cs="Times New Roman"/>
        </w:rPr>
        <w:t>s</w:t>
      </w:r>
      <w:r w:rsidRPr="175E1A7D" w:rsidR="43758360">
        <w:rPr>
          <w:rFonts w:ascii="Times New Roman" w:hAnsi="Times New Roman" w:eastAsia="Times New Roman" w:cs="Times New Roman"/>
        </w:rPr>
        <w:t xml:space="preserve">ervice </w:t>
      </w:r>
      <w:r w:rsidRPr="175E1A7D" w:rsidR="5BF5A45E">
        <w:rPr>
          <w:rFonts w:ascii="Times New Roman" w:hAnsi="Times New Roman" w:eastAsia="Times New Roman" w:cs="Times New Roman"/>
        </w:rPr>
        <w:t>c</w:t>
      </w:r>
      <w:r w:rsidRPr="175E1A7D" w:rsidR="43758360">
        <w:rPr>
          <w:rFonts w:ascii="Times New Roman" w:hAnsi="Times New Roman" w:eastAsia="Times New Roman" w:cs="Times New Roman"/>
        </w:rPr>
        <w:t xml:space="preserve">hatbot, healthcare chatbot, Siri, </w:t>
      </w:r>
      <w:r w:rsidRPr="175E1A7D" w:rsidR="6DE4B313">
        <w:rPr>
          <w:rFonts w:ascii="Times New Roman" w:hAnsi="Times New Roman" w:eastAsia="Times New Roman" w:cs="Times New Roman"/>
        </w:rPr>
        <w:t>Alexa</w:t>
      </w:r>
      <w:r w:rsidRPr="175E1A7D" w:rsidR="43758360">
        <w:rPr>
          <w:rFonts w:ascii="Times New Roman" w:hAnsi="Times New Roman" w:eastAsia="Times New Roman" w:cs="Times New Roman"/>
        </w:rPr>
        <w:t xml:space="preserve">, and </w:t>
      </w:r>
      <w:r w:rsidRPr="175E1A7D" w:rsidR="76674579">
        <w:rPr>
          <w:rFonts w:ascii="Times New Roman" w:hAnsi="Times New Roman" w:eastAsia="Times New Roman" w:cs="Times New Roman"/>
        </w:rPr>
        <w:t>G</w:t>
      </w:r>
      <w:r w:rsidRPr="175E1A7D" w:rsidR="43758360">
        <w:rPr>
          <w:rFonts w:ascii="Times New Roman" w:hAnsi="Times New Roman" w:eastAsia="Times New Roman" w:cs="Times New Roman"/>
        </w:rPr>
        <w:t xml:space="preserve">oogle </w:t>
      </w:r>
      <w:r w:rsidRPr="175E1A7D" w:rsidR="210295E0">
        <w:rPr>
          <w:rFonts w:ascii="Times New Roman" w:hAnsi="Times New Roman" w:eastAsia="Times New Roman" w:cs="Times New Roman"/>
        </w:rPr>
        <w:t>assistant</w:t>
      </w:r>
    </w:p>
    <w:p w:rsidR="4338EC87" w:rsidP="4338EC87" w:rsidRDefault="4338EC87" w14:paraId="644E1D7F" w14:textId="34EBF233">
      <w:pPr>
        <w:pStyle w:val="Heading2"/>
        <w:spacing w:line="480" w:lineRule="auto"/>
        <w:rPr>
          <w:rFonts w:ascii="Times New Roman" w:hAnsi="Times New Roman" w:eastAsia="Times New Roman" w:cs="Times New Roman"/>
          <w:b/>
          <w:bCs/>
          <w:sz w:val="24"/>
          <w:szCs w:val="24"/>
        </w:rPr>
      </w:pPr>
    </w:p>
    <w:p w:rsidRPr="00DF0FD4" w:rsidR="35E15E8A" w:rsidP="70B2373B" w:rsidRDefault="42E2598B" w14:paraId="2029705D" w14:textId="79637F17">
      <w:pPr>
        <w:pStyle w:val="Heading2"/>
        <w:spacing w:line="480" w:lineRule="auto"/>
        <w:rPr>
          <w:rFonts w:ascii="Times New Roman" w:hAnsi="Times New Roman" w:eastAsia="Times New Roman" w:cs="Times New Roman"/>
          <w:color w:val="2D3B45"/>
          <w:sz w:val="24"/>
          <w:szCs w:val="24"/>
        </w:rPr>
      </w:pPr>
      <w:bookmarkStart w:name="_Toc786750056" w:id="203"/>
      <w:bookmarkStart w:name="_Toc1321336844" w:id="204"/>
      <w:bookmarkStart w:name="_Toc1017878868" w:id="205"/>
      <w:bookmarkStart w:name="_Toc2016599130" w:id="206"/>
      <w:bookmarkStart w:name="_Toc508397165" w:id="207"/>
      <w:bookmarkStart w:name="_Toc794956171" w:id="208"/>
      <w:bookmarkStart w:name="_Toc1287455487" w:id="209"/>
      <w:bookmarkStart w:name="_Toc784588463" w:id="210"/>
      <w:bookmarkStart w:name="_Toc327613048" w:id="211"/>
      <w:bookmarkStart w:name="_Toc1087113801" w:id="212"/>
      <w:bookmarkStart w:name="_Toc832419889" w:id="213"/>
      <w:bookmarkStart w:name="_Toc1010959131" w:id="214"/>
      <w:bookmarkStart w:name="_Toc1756958888" w:id="215"/>
      <w:bookmarkStart w:name="_Toc903611693" w:id="216"/>
      <w:bookmarkStart w:name="_Toc890332025" w:id="217"/>
      <w:bookmarkStart w:name="_Toc1112300696" w:id="218"/>
      <w:bookmarkStart w:name="_Toc582221832" w:id="219"/>
      <w:bookmarkStart w:name="_Toc1705246781" w:id="220"/>
      <w:r w:rsidRPr="419C0BA4">
        <w:rPr>
          <w:rFonts w:ascii="Times New Roman" w:hAnsi="Times New Roman" w:eastAsia="Times New Roman" w:cs="Times New Roman"/>
          <w:b/>
          <w:bCs/>
          <w:sz w:val="24"/>
          <w:szCs w:val="24"/>
        </w:rPr>
        <w:t>Text Summarization</w:t>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rsidR="04232C95" w:rsidP="175E1A7D" w:rsidRDefault="755F05BA" w14:paraId="0E03D462" w14:textId="7BB0714B">
      <w:p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This is </w:t>
      </w:r>
      <w:r w:rsidRPr="175E1A7D" w:rsidR="1961D1B8">
        <w:rPr>
          <w:rFonts w:ascii="Times New Roman" w:hAnsi="Times New Roman" w:eastAsia="Times New Roman" w:cs="Times New Roman"/>
        </w:rPr>
        <w:t>an</w:t>
      </w:r>
      <w:r w:rsidRPr="175E1A7D">
        <w:rPr>
          <w:rFonts w:ascii="Times New Roman" w:hAnsi="Times New Roman" w:eastAsia="Times New Roman" w:cs="Times New Roman"/>
        </w:rPr>
        <w:t xml:space="preserve"> NLP </w:t>
      </w:r>
      <w:r w:rsidRPr="175E1A7D" w:rsidR="1389758C">
        <w:rPr>
          <w:rFonts w:ascii="Times New Roman" w:hAnsi="Times New Roman" w:eastAsia="Times New Roman" w:cs="Times New Roman"/>
        </w:rPr>
        <w:t xml:space="preserve">approach </w:t>
      </w:r>
      <w:r w:rsidRPr="175E1A7D">
        <w:rPr>
          <w:rFonts w:ascii="Times New Roman" w:hAnsi="Times New Roman" w:eastAsia="Times New Roman" w:cs="Times New Roman"/>
        </w:rPr>
        <w:t>that automatically</w:t>
      </w:r>
      <w:r w:rsidRPr="175E1A7D" w:rsidR="1389758C">
        <w:rPr>
          <w:rFonts w:ascii="Times New Roman" w:hAnsi="Times New Roman" w:eastAsia="Times New Roman" w:cs="Times New Roman"/>
        </w:rPr>
        <w:t xml:space="preserve"> reduces lengthy texts into brief summaries. When </w:t>
      </w:r>
      <w:r w:rsidRPr="175E1A7D" w:rsidR="35299AB9">
        <w:rPr>
          <w:rFonts w:ascii="Times New Roman" w:hAnsi="Times New Roman" w:eastAsia="Times New Roman" w:cs="Times New Roman"/>
        </w:rPr>
        <w:t>you are</w:t>
      </w:r>
      <w:r w:rsidRPr="175E1A7D" w:rsidR="1389758C">
        <w:rPr>
          <w:rFonts w:ascii="Times New Roman" w:hAnsi="Times New Roman" w:eastAsia="Times New Roman" w:cs="Times New Roman"/>
        </w:rPr>
        <w:t xml:space="preserve"> short on time or need to rapidly understand the key points of a long paper, this can be helpful.</w:t>
      </w:r>
    </w:p>
    <w:p w:rsidR="59185461" w:rsidP="419C0BA4" w:rsidRDefault="02DE6315" w14:paraId="1B213303" w14:textId="0DB7D5C5">
      <w:pPr>
        <w:spacing w:line="480" w:lineRule="auto"/>
        <w:rPr>
          <w:rFonts w:ascii="Times New Roman" w:hAnsi="Times New Roman" w:eastAsia="Times New Roman" w:cs="Times New Roman"/>
          <w:b/>
          <w:bCs/>
        </w:rPr>
      </w:pPr>
      <w:r w:rsidRPr="419C0BA4">
        <w:rPr>
          <w:rFonts w:ascii="Times New Roman" w:hAnsi="Times New Roman" w:eastAsia="Times New Roman" w:cs="Times New Roman"/>
          <w:b/>
          <w:bCs/>
        </w:rPr>
        <w:t>How does it work?</w:t>
      </w:r>
      <w:r w:rsidRPr="419C0BA4" w:rsidR="1D4D9CBC">
        <w:rPr>
          <w:rFonts w:ascii="Times New Roman" w:hAnsi="Times New Roman" w:eastAsia="Times New Roman" w:cs="Times New Roman"/>
          <w:b/>
          <w:bCs/>
        </w:rPr>
        <w:t xml:space="preserve"> </w:t>
      </w:r>
    </w:p>
    <w:p w:rsidR="59185461" w:rsidP="175E1A7D" w:rsidRDefault="02DE6315" w14:paraId="4000C273" w14:textId="3D8ED778">
      <w:pPr>
        <w:pStyle w:val="ListParagraph"/>
        <w:numPr>
          <w:ilvl w:val="0"/>
          <w:numId w:val="9"/>
        </w:num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The text undergoes preprocessing, which involves tokenization, stemming, and removing stop words. </w:t>
      </w:r>
    </w:p>
    <w:p w:rsidR="59185461" w:rsidP="175E1A7D" w:rsidRDefault="1ECEBC56" w14:paraId="5CFBA708" w14:textId="202F235A">
      <w:pPr>
        <w:pStyle w:val="ListParagraph"/>
        <w:numPr>
          <w:ilvl w:val="0"/>
          <w:numId w:val="9"/>
        </w:numPr>
        <w:spacing w:line="480" w:lineRule="auto"/>
        <w:rPr>
          <w:rFonts w:ascii="Times New Roman" w:hAnsi="Times New Roman" w:eastAsia="Times New Roman" w:cs="Times New Roman"/>
        </w:rPr>
      </w:pPr>
      <w:r w:rsidRPr="175E1A7D">
        <w:rPr>
          <w:rFonts w:ascii="Times New Roman" w:hAnsi="Times New Roman" w:eastAsia="Times New Roman" w:cs="Times New Roman"/>
        </w:rPr>
        <w:t>Key</w:t>
      </w:r>
      <w:r w:rsidRPr="175E1A7D" w:rsidR="02DE6315">
        <w:rPr>
          <w:rFonts w:ascii="Times New Roman" w:hAnsi="Times New Roman" w:eastAsia="Times New Roman" w:cs="Times New Roman"/>
        </w:rPr>
        <w:t xml:space="preserve"> features like keywords and sentence length are extracted. </w:t>
      </w:r>
    </w:p>
    <w:p w:rsidR="59185461" w:rsidP="175E1A7D" w:rsidRDefault="02DE6315" w14:paraId="115AC937" w14:textId="62356D8A">
      <w:pPr>
        <w:pStyle w:val="ListParagraph"/>
        <w:numPr>
          <w:ilvl w:val="0"/>
          <w:numId w:val="9"/>
        </w:numPr>
        <w:spacing w:line="480" w:lineRule="auto"/>
        <w:rPr>
          <w:rFonts w:ascii="Times New Roman" w:hAnsi="Times New Roman" w:eastAsia="Times New Roman" w:cs="Times New Roman"/>
        </w:rPr>
      </w:pPr>
      <w:r w:rsidRPr="175E1A7D">
        <w:rPr>
          <w:rFonts w:ascii="Times New Roman" w:hAnsi="Times New Roman" w:eastAsia="Times New Roman" w:cs="Times New Roman"/>
        </w:rPr>
        <w:t>A summarization algorithm is applied to select relevant sentences using techniques like extractive or abstractive summarization.</w:t>
      </w:r>
    </w:p>
    <w:p w:rsidR="4338EC87" w:rsidP="4338EC87" w:rsidRDefault="4338EC87" w14:paraId="283D1028" w14:textId="231B8504">
      <w:pPr>
        <w:spacing w:line="480" w:lineRule="auto"/>
        <w:rPr>
          <w:rStyle w:val="Heading2Char"/>
          <w:rFonts w:ascii="Times New Roman" w:hAnsi="Times New Roman" w:eastAsia="Times New Roman" w:cs="Times New Roman"/>
          <w:b/>
          <w:bCs/>
          <w:sz w:val="24"/>
          <w:szCs w:val="24"/>
        </w:rPr>
      </w:pPr>
    </w:p>
    <w:p w:rsidR="06B247FE" w:rsidP="4338EC87" w:rsidRDefault="33D25566" w14:paraId="3A05E57C" w14:textId="3C7AAC1B">
      <w:pPr>
        <w:pStyle w:val="Heading2"/>
        <w:spacing w:line="480" w:lineRule="auto"/>
        <w:rPr>
          <w:rStyle w:val="Heading2Char"/>
          <w:rFonts w:ascii="Times New Roman" w:hAnsi="Times New Roman" w:eastAsia="Times New Roman" w:cs="Times New Roman"/>
          <w:b/>
          <w:bCs/>
          <w:sz w:val="24"/>
          <w:szCs w:val="24"/>
        </w:rPr>
      </w:pPr>
      <w:bookmarkStart w:name="_Toc1743397098" w:id="221"/>
      <w:r w:rsidRPr="419C0BA4">
        <w:rPr>
          <w:rFonts w:ascii="Times New Roman" w:hAnsi="Times New Roman" w:eastAsia="Times New Roman" w:cs="Times New Roman"/>
          <w:b/>
          <w:bCs/>
          <w:sz w:val="24"/>
          <w:szCs w:val="24"/>
        </w:rPr>
        <w:t>Email Filtering</w:t>
      </w:r>
      <w:bookmarkEnd w:id="221"/>
      <w:r w:rsidRPr="419C0BA4" w:rsidR="6C5187EA">
        <w:rPr>
          <w:rFonts w:ascii="Times New Roman" w:hAnsi="Times New Roman" w:eastAsia="Times New Roman" w:cs="Times New Roman"/>
          <w:b/>
          <w:bCs/>
          <w:sz w:val="24"/>
          <w:szCs w:val="24"/>
        </w:rPr>
        <w:t xml:space="preserve"> </w:t>
      </w:r>
    </w:p>
    <w:p w:rsidR="421E7D28" w:rsidP="175E1A7D" w:rsidRDefault="33D25566" w14:paraId="431D45A7" w14:textId="63907479">
      <w:pPr>
        <w:spacing w:line="480" w:lineRule="auto"/>
        <w:rPr>
          <w:rFonts w:ascii="Times New Roman" w:hAnsi="Times New Roman" w:eastAsia="Times New Roman" w:cs="Times New Roman"/>
        </w:rPr>
      </w:pPr>
      <w:r w:rsidRPr="175E1A7D">
        <w:rPr>
          <w:rFonts w:ascii="Times New Roman" w:hAnsi="Times New Roman" w:eastAsia="Times New Roman" w:cs="Times New Roman"/>
        </w:rPr>
        <w:t xml:space="preserve">One popular use of natural language processing (NLP) is email filtering, which aids in controlling the overwhelming </w:t>
      </w:r>
      <w:bookmarkStart w:name="_Int_ZlZi8GLc" w:id="222"/>
      <w:r w:rsidRPr="175E1A7D">
        <w:rPr>
          <w:rFonts w:ascii="Times New Roman" w:hAnsi="Times New Roman" w:eastAsia="Times New Roman" w:cs="Times New Roman"/>
        </w:rPr>
        <w:t>amount</w:t>
      </w:r>
      <w:bookmarkEnd w:id="222"/>
      <w:r w:rsidRPr="175E1A7D">
        <w:rPr>
          <w:rFonts w:ascii="Times New Roman" w:hAnsi="Times New Roman" w:eastAsia="Times New Roman" w:cs="Times New Roman"/>
        </w:rPr>
        <w:t xml:space="preserve"> of emails we get every day. NLP algorithms can automatically classify and arrange emails into designated categories or labels by examining their content.</w:t>
      </w:r>
    </w:p>
    <w:p w:rsidR="485ED503" w:rsidP="175E1A7D" w:rsidRDefault="2F990632" w14:paraId="7B56BB26" w14:textId="545E4017">
      <w:pPr>
        <w:spacing w:line="480" w:lineRule="auto"/>
        <w:rPr>
          <w:rFonts w:ascii="Times New Roman" w:hAnsi="Times New Roman" w:eastAsia="Times New Roman" w:cs="Times New Roman"/>
        </w:rPr>
      </w:pPr>
      <w:r w:rsidRPr="175E1A7D">
        <w:rPr>
          <w:rFonts w:ascii="Times New Roman" w:hAnsi="Times New Roman" w:eastAsia="Times New Roman" w:cs="Times New Roman"/>
          <w:b/>
          <w:bCs/>
        </w:rPr>
        <w:t>Example:</w:t>
      </w:r>
      <w:r w:rsidRPr="175E1A7D">
        <w:rPr>
          <w:rFonts w:ascii="Times New Roman" w:hAnsi="Times New Roman" w:eastAsia="Times New Roman" w:cs="Times New Roman"/>
        </w:rPr>
        <w:t xml:space="preserve"> Gmail uses NLP to provide:</w:t>
      </w:r>
    </w:p>
    <w:p w:rsidR="485ED503" w:rsidP="175E1A7D" w:rsidRDefault="2F990632" w14:paraId="39B199A0" w14:textId="287CF540">
      <w:pPr>
        <w:pStyle w:val="ListParagraph"/>
        <w:numPr>
          <w:ilvl w:val="0"/>
          <w:numId w:val="4"/>
        </w:numPr>
        <w:spacing w:line="480" w:lineRule="auto"/>
        <w:rPr>
          <w:rFonts w:ascii="Times New Roman" w:hAnsi="Times New Roman" w:eastAsia="Times New Roman" w:cs="Times New Roman"/>
        </w:rPr>
      </w:pPr>
      <w:r w:rsidRPr="175E1A7D">
        <w:rPr>
          <w:rFonts w:ascii="Times New Roman" w:hAnsi="Times New Roman" w:eastAsia="Times New Roman" w:cs="Times New Roman"/>
          <w:b/>
          <w:bCs/>
        </w:rPr>
        <w:t>Smart Labels:</w:t>
      </w:r>
      <w:r w:rsidRPr="175E1A7D">
        <w:rPr>
          <w:rFonts w:ascii="Times New Roman" w:hAnsi="Times New Roman" w:eastAsia="Times New Roman" w:cs="Times New Roman"/>
        </w:rPr>
        <w:t xml:space="preserve"> Automatically categorize emails into specific labels, such as "Promotions," "Social," and "Primary."</w:t>
      </w:r>
    </w:p>
    <w:p w:rsidR="485ED503" w:rsidP="175E1A7D" w:rsidRDefault="2F990632" w14:paraId="38CDEC20" w14:textId="414AB47B">
      <w:pPr>
        <w:pStyle w:val="ListParagraph"/>
        <w:numPr>
          <w:ilvl w:val="0"/>
          <w:numId w:val="4"/>
        </w:numPr>
        <w:spacing w:line="480" w:lineRule="auto"/>
        <w:rPr>
          <w:rFonts w:ascii="Times New Roman" w:hAnsi="Times New Roman" w:eastAsia="Times New Roman" w:cs="Times New Roman"/>
        </w:rPr>
      </w:pPr>
      <w:r w:rsidRPr="175E1A7D">
        <w:rPr>
          <w:rFonts w:ascii="Times New Roman" w:hAnsi="Times New Roman" w:eastAsia="Times New Roman" w:cs="Times New Roman"/>
          <w:b/>
          <w:bCs/>
        </w:rPr>
        <w:t xml:space="preserve">Smart Replies: </w:t>
      </w:r>
      <w:r w:rsidRPr="175E1A7D">
        <w:rPr>
          <w:rFonts w:ascii="Times New Roman" w:hAnsi="Times New Roman" w:eastAsia="Times New Roman" w:cs="Times New Roman"/>
        </w:rPr>
        <w:t>Suggest quick, context-aware replies to emails.</w:t>
      </w:r>
    </w:p>
    <w:p w:rsidR="485ED503" w:rsidP="175E1A7D" w:rsidRDefault="2F990632" w14:paraId="6E97E26E" w14:textId="6716F51C">
      <w:pPr>
        <w:pStyle w:val="ListParagraph"/>
        <w:numPr>
          <w:ilvl w:val="0"/>
          <w:numId w:val="4"/>
        </w:numPr>
        <w:spacing w:line="480" w:lineRule="auto"/>
        <w:rPr>
          <w:rFonts w:ascii="Times New Roman" w:hAnsi="Times New Roman" w:eastAsia="Times New Roman" w:cs="Times New Roman"/>
        </w:rPr>
      </w:pPr>
      <w:r w:rsidRPr="175E1A7D">
        <w:rPr>
          <w:rFonts w:ascii="Times New Roman" w:hAnsi="Times New Roman" w:eastAsia="Times New Roman" w:cs="Times New Roman"/>
          <w:b/>
          <w:bCs/>
        </w:rPr>
        <w:t xml:space="preserve">Priority Inbox: </w:t>
      </w:r>
      <w:r w:rsidRPr="175E1A7D">
        <w:rPr>
          <w:rFonts w:ascii="Times New Roman" w:hAnsi="Times New Roman" w:eastAsia="Times New Roman" w:cs="Times New Roman"/>
        </w:rPr>
        <w:t>Prioritize important emails based on their content and sender.</w:t>
      </w:r>
    </w:p>
    <w:p w:rsidR="35E15E8A" w:rsidP="7A9E33D3" w:rsidRDefault="42E2598B" w14:paraId="62C6F707" w14:textId="7C2BB04A">
      <w:pPr>
        <w:pStyle w:val="Heading1"/>
        <w:spacing w:line="480" w:lineRule="auto"/>
        <w:rPr>
          <w:rFonts w:ascii="Times New Roman" w:hAnsi="Times New Roman" w:eastAsia="Times New Roman" w:cs="Times New Roman"/>
          <w:b/>
          <w:bCs/>
          <w:color w:val="2D3B45"/>
          <w:sz w:val="24"/>
          <w:szCs w:val="24"/>
          <w:u w:val="single"/>
        </w:rPr>
      </w:pPr>
      <w:bookmarkStart w:name="_Toc116500997" w:id="223"/>
      <w:bookmarkStart w:name="_Toc147088301" w:id="224"/>
      <w:bookmarkStart w:name="_Toc2054133976" w:id="225"/>
      <w:bookmarkStart w:name="_Toc1413495690" w:id="226"/>
      <w:bookmarkStart w:name="_Toc1458876492" w:id="227"/>
      <w:bookmarkStart w:name="_Toc111634316" w:id="228"/>
      <w:bookmarkStart w:name="_Toc1246737201" w:id="229"/>
      <w:bookmarkStart w:name="_Toc1405438367" w:id="230"/>
      <w:bookmarkStart w:name="_Toc688936192" w:id="231"/>
      <w:bookmarkStart w:name="_Toc1517231419" w:id="232"/>
      <w:bookmarkStart w:name="_Toc2007982665" w:id="233"/>
      <w:bookmarkStart w:name="_Toc281887813" w:id="234"/>
      <w:bookmarkStart w:name="_Toc1340000627" w:id="235"/>
      <w:bookmarkStart w:name="_Toc37058596" w:id="236"/>
      <w:bookmarkStart w:name="_Toc1919709576" w:id="237"/>
      <w:bookmarkStart w:name="_Toc1618923964" w:id="238"/>
      <w:bookmarkStart w:name="_Toc1963401001" w:id="239"/>
      <w:bookmarkStart w:name="_Toc2140989137" w:id="240"/>
      <w:r w:rsidRPr="419C0BA4">
        <w:rPr>
          <w:rFonts w:ascii="Times New Roman" w:hAnsi="Times New Roman" w:eastAsia="Times New Roman" w:cs="Times New Roman"/>
          <w:b/>
          <w:bCs/>
          <w:sz w:val="24"/>
          <w:szCs w:val="24"/>
          <w:u w:val="single"/>
        </w:rPr>
        <w:t>Challenges and Future Directions in NLP</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590ECB4D" w:rsidP="175E1A7D" w:rsidRDefault="126F35AE" w14:paraId="70B2EB40" w14:textId="7403B8A5">
      <w:pPr>
        <w:spacing w:after="0" w:line="480" w:lineRule="auto"/>
        <w:rPr>
          <w:rFonts w:ascii="Times New Roman" w:hAnsi="Times New Roman" w:eastAsia="Times New Roman" w:cs="Times New Roman"/>
          <w:b/>
          <w:bCs/>
        </w:rPr>
      </w:pPr>
      <w:r w:rsidRPr="175E1A7D">
        <w:rPr>
          <w:rFonts w:ascii="Times New Roman" w:hAnsi="Times New Roman" w:eastAsia="Times New Roman" w:cs="Times New Roman"/>
          <w:b/>
          <w:bCs/>
        </w:rPr>
        <w:t>Current Challenges</w:t>
      </w:r>
      <w:r w:rsidRPr="175E1A7D" w:rsidR="7F3C191F">
        <w:rPr>
          <w:rFonts w:ascii="Times New Roman" w:hAnsi="Times New Roman" w:eastAsia="Times New Roman" w:cs="Times New Roman"/>
          <w:b/>
          <w:bCs/>
        </w:rPr>
        <w:t>:</w:t>
      </w:r>
    </w:p>
    <w:p w:rsidRPr="00504406" w:rsidR="041DC34C" w:rsidP="175E1A7D" w:rsidRDefault="126F35AE" w14:paraId="680BF1D2" w14:textId="77353681">
      <w:pPr>
        <w:pStyle w:val="ListParagraph"/>
        <w:numPr>
          <w:ilvl w:val="0"/>
          <w:numId w:val="10"/>
        </w:numPr>
        <w:spacing w:after="0" w:line="480" w:lineRule="auto"/>
        <w:rPr>
          <w:rFonts w:ascii="Times New Roman" w:hAnsi="Times New Roman" w:eastAsia="Times New Roman" w:cs="Times New Roman"/>
        </w:rPr>
      </w:pPr>
      <w:r w:rsidRPr="175E1A7D">
        <w:rPr>
          <w:rFonts w:ascii="Times New Roman" w:hAnsi="Times New Roman" w:eastAsia="Times New Roman" w:cs="Times New Roman"/>
          <w:b/>
          <w:bCs/>
        </w:rPr>
        <w:t>Contextual Ambiguity:</w:t>
      </w:r>
      <w:r w:rsidRPr="175E1A7D">
        <w:rPr>
          <w:rFonts w:ascii="Times New Roman" w:hAnsi="Times New Roman" w:eastAsia="Times New Roman" w:cs="Times New Roman"/>
        </w:rPr>
        <w:t xml:space="preserve"> Natural language is inherently ambiguous, and understanding context is crucial for accurate interpretation.</w:t>
      </w:r>
    </w:p>
    <w:p w:rsidRPr="00504406" w:rsidR="041DC34C" w:rsidP="175E1A7D" w:rsidRDefault="3B765805" w14:paraId="5C5CEA02" w14:textId="0CFC8C18">
      <w:pPr>
        <w:pStyle w:val="ListParagraph"/>
        <w:numPr>
          <w:ilvl w:val="0"/>
          <w:numId w:val="10"/>
        </w:numPr>
        <w:spacing w:after="0" w:line="480" w:lineRule="auto"/>
        <w:rPr>
          <w:rFonts w:ascii="Times New Roman" w:hAnsi="Times New Roman" w:eastAsia="Times New Roman" w:cs="Times New Roman"/>
          <w:u w:val="single"/>
        </w:rPr>
      </w:pPr>
      <w:r w:rsidRPr="175E1A7D">
        <w:rPr>
          <w:rFonts w:ascii="Times New Roman" w:hAnsi="Times New Roman" w:eastAsia="Times New Roman" w:cs="Times New Roman"/>
          <w:b/>
          <w:bCs/>
        </w:rPr>
        <w:t>Data Quality and Bias:</w:t>
      </w:r>
      <w:r w:rsidRPr="175E1A7D">
        <w:rPr>
          <w:rFonts w:ascii="Times New Roman" w:hAnsi="Times New Roman" w:eastAsia="Times New Roman" w:cs="Times New Roman"/>
        </w:rPr>
        <w:t xml:space="preserve"> The quality and diversity of training data can significantly impact model performance, and biases present in the data can be reflected in the model's outputs.</w:t>
      </w:r>
    </w:p>
    <w:p w:rsidRPr="00504406" w:rsidR="656C056D" w:rsidP="175E1A7D" w:rsidRDefault="0B4B0F75" w14:paraId="6E90D873" w14:textId="0408C8F4">
      <w:pPr>
        <w:pStyle w:val="ListParagraph"/>
        <w:numPr>
          <w:ilvl w:val="0"/>
          <w:numId w:val="10"/>
        </w:numPr>
        <w:spacing w:after="0" w:line="480" w:lineRule="auto"/>
        <w:rPr>
          <w:rFonts w:ascii="Times New Roman" w:hAnsi="Times New Roman" w:eastAsia="Times New Roman" w:cs="Times New Roman"/>
        </w:rPr>
      </w:pPr>
      <w:r w:rsidRPr="175E1A7D">
        <w:rPr>
          <w:rFonts w:ascii="Times New Roman" w:hAnsi="Times New Roman" w:eastAsia="Times New Roman" w:cs="Times New Roman"/>
          <w:b/>
          <w:bCs/>
        </w:rPr>
        <w:t>Resource Demands</w:t>
      </w:r>
      <w:r w:rsidRPr="175E1A7D" w:rsidR="126F35AE">
        <w:rPr>
          <w:rFonts w:ascii="Times New Roman" w:hAnsi="Times New Roman" w:eastAsia="Times New Roman" w:cs="Times New Roman"/>
          <w:b/>
          <w:bCs/>
        </w:rPr>
        <w:t>:</w:t>
      </w:r>
      <w:r w:rsidRPr="175E1A7D" w:rsidR="126F35AE">
        <w:rPr>
          <w:rFonts w:ascii="Times New Roman" w:hAnsi="Times New Roman" w:eastAsia="Times New Roman" w:cs="Times New Roman"/>
        </w:rPr>
        <w:t xml:space="preserve"> NLP models often require substantial computational resources for training and inference, limiting their accessibility in certain applications.</w:t>
      </w:r>
    </w:p>
    <w:p w:rsidR="38D88807" w:rsidP="175E1A7D" w:rsidRDefault="7C1C5838" w14:paraId="2BF21EB4" w14:textId="5B61AA56">
      <w:pPr>
        <w:spacing w:after="0" w:line="480" w:lineRule="auto"/>
        <w:rPr>
          <w:rFonts w:ascii="Times New Roman" w:hAnsi="Times New Roman" w:eastAsia="Times New Roman" w:cs="Times New Roman"/>
          <w:b/>
          <w:bCs/>
        </w:rPr>
      </w:pPr>
      <w:r w:rsidRPr="175E1A7D">
        <w:rPr>
          <w:rFonts w:ascii="Times New Roman" w:hAnsi="Times New Roman" w:eastAsia="Times New Roman" w:cs="Times New Roman"/>
          <w:b/>
          <w:bCs/>
        </w:rPr>
        <w:t>Future Directions:</w:t>
      </w:r>
    </w:p>
    <w:p w:rsidR="0F4E701E" w:rsidP="175E1A7D" w:rsidRDefault="7C1C5838" w14:paraId="1D8D7980" w14:textId="7FA3C7B5">
      <w:pPr>
        <w:pStyle w:val="ListParagraph"/>
        <w:numPr>
          <w:ilvl w:val="0"/>
          <w:numId w:val="11"/>
        </w:numPr>
        <w:spacing w:after="0" w:line="480" w:lineRule="auto"/>
        <w:rPr>
          <w:rFonts w:ascii="Times New Roman" w:hAnsi="Times New Roman" w:eastAsia="Times New Roman" w:cs="Times New Roman"/>
        </w:rPr>
      </w:pPr>
      <w:r w:rsidRPr="175E1A7D">
        <w:rPr>
          <w:rFonts w:ascii="Times New Roman" w:hAnsi="Times New Roman" w:eastAsia="Times New Roman" w:cs="Times New Roman"/>
          <w:b/>
          <w:bCs/>
        </w:rPr>
        <w:t xml:space="preserve">  Contextual Understanding:</w:t>
      </w:r>
      <w:r w:rsidRPr="175E1A7D">
        <w:rPr>
          <w:rFonts w:ascii="Times New Roman" w:hAnsi="Times New Roman" w:eastAsia="Times New Roman" w:cs="Times New Roman"/>
        </w:rPr>
        <w:t xml:space="preserve"> Developing models that can better grasp the context of a sentence or conversation.</w:t>
      </w:r>
    </w:p>
    <w:p w:rsidR="2A67D1F5" w:rsidP="175E1A7D" w:rsidRDefault="5A18FD04" w14:paraId="6792BAAD" w14:textId="1E3505B9">
      <w:pPr>
        <w:pStyle w:val="ListParagraph"/>
        <w:numPr>
          <w:ilvl w:val="0"/>
          <w:numId w:val="11"/>
        </w:numPr>
        <w:spacing w:after="0" w:line="480" w:lineRule="auto"/>
        <w:rPr>
          <w:rFonts w:ascii="Times New Roman" w:hAnsi="Times New Roman" w:eastAsia="Times New Roman" w:cs="Times New Roman"/>
        </w:rPr>
      </w:pPr>
      <w:r w:rsidRPr="175E1A7D">
        <w:rPr>
          <w:rFonts w:ascii="Times New Roman" w:hAnsi="Times New Roman" w:eastAsia="Times New Roman" w:cs="Times New Roman"/>
          <w:b/>
          <w:bCs/>
        </w:rPr>
        <w:t xml:space="preserve"> </w:t>
      </w:r>
      <w:r w:rsidRPr="175E1A7D" w:rsidR="7C1C5838">
        <w:rPr>
          <w:rFonts w:ascii="Times New Roman" w:hAnsi="Times New Roman" w:eastAsia="Times New Roman" w:cs="Times New Roman"/>
          <w:b/>
          <w:bCs/>
        </w:rPr>
        <w:t xml:space="preserve"> Explainable AI:</w:t>
      </w:r>
      <w:r w:rsidRPr="175E1A7D" w:rsidR="7C1C5838">
        <w:rPr>
          <w:rFonts w:ascii="Times New Roman" w:hAnsi="Times New Roman" w:eastAsia="Times New Roman" w:cs="Times New Roman"/>
        </w:rPr>
        <w:t xml:space="preserve"> Making NLP models more transparent and interpretable, so that users can comprehend how they arrive at their conclusions.</w:t>
      </w:r>
    </w:p>
    <w:p w:rsidR="253FCF15" w:rsidP="175E1A7D" w:rsidRDefault="7C1C5838" w14:paraId="66705E6F" w14:textId="640BA7B7">
      <w:pPr>
        <w:numPr>
          <w:ilvl w:val="0"/>
          <w:numId w:val="11"/>
        </w:numPr>
        <w:spacing w:after="0" w:line="480" w:lineRule="auto"/>
        <w:rPr>
          <w:rFonts w:ascii="Times New Roman" w:hAnsi="Times New Roman" w:eastAsia="Times New Roman" w:cs="Times New Roman"/>
        </w:rPr>
      </w:pPr>
      <w:r w:rsidRPr="175E1A7D">
        <w:rPr>
          <w:rFonts w:ascii="Times New Roman" w:hAnsi="Times New Roman" w:eastAsia="Times New Roman" w:cs="Times New Roman"/>
          <w:b/>
          <w:bCs/>
        </w:rPr>
        <w:t xml:space="preserve">  Ethical Considerations:</w:t>
      </w:r>
      <w:r w:rsidRPr="175E1A7D">
        <w:rPr>
          <w:rFonts w:ascii="Times New Roman" w:hAnsi="Times New Roman" w:eastAsia="Times New Roman" w:cs="Times New Roman"/>
        </w:rPr>
        <w:t xml:space="preserve"> Ensuring that NLP models are developed and used ethically, avoiding biases and harmful outcomes.</w:t>
      </w:r>
    </w:p>
    <w:p w:rsidR="2D6F7578" w:rsidP="175E1A7D" w:rsidRDefault="2D6F7578" w14:paraId="4D252D09" w14:textId="0A3629E8">
      <w:pPr>
        <w:spacing w:after="0" w:line="480" w:lineRule="auto"/>
        <w:rPr>
          <w:rFonts w:ascii="Times New Roman" w:hAnsi="Times New Roman" w:eastAsia="Times New Roman" w:cs="Times New Roman"/>
        </w:rPr>
      </w:pPr>
    </w:p>
    <w:p w:rsidR="5ECCDBB0" w:rsidP="175E1A7D" w:rsidRDefault="5ECCDBB0" w14:paraId="158C60F6" w14:textId="7C7E5FD6">
      <w:pPr>
        <w:spacing w:line="480" w:lineRule="auto"/>
        <w:rPr>
          <w:rFonts w:ascii="Times New Roman" w:hAnsi="Times New Roman" w:eastAsia="Times New Roman" w:cs="Times New Roman"/>
        </w:rPr>
      </w:pPr>
    </w:p>
    <w:p w:rsidR="35E15E8A" w:rsidP="7A9E33D3" w:rsidRDefault="42E2598B" w14:paraId="5DB81840" w14:textId="4AD1CDAE">
      <w:pPr>
        <w:pStyle w:val="Heading1"/>
        <w:spacing w:line="480" w:lineRule="auto"/>
        <w:rPr>
          <w:rFonts w:ascii="Times New Roman" w:hAnsi="Times New Roman" w:eastAsia="Times New Roman" w:cs="Times New Roman"/>
          <w:b/>
          <w:bCs/>
          <w:color w:val="2D3B45"/>
          <w:sz w:val="24"/>
          <w:szCs w:val="24"/>
          <w:u w:val="single"/>
        </w:rPr>
      </w:pPr>
      <w:bookmarkStart w:name="_Toc1333275767" w:id="241"/>
      <w:bookmarkStart w:name="_Toc1688567070" w:id="242"/>
      <w:bookmarkStart w:name="_Toc1868180470" w:id="243"/>
      <w:bookmarkStart w:name="_Toc61486106" w:id="244"/>
      <w:bookmarkStart w:name="_Toc591025471" w:id="245"/>
      <w:bookmarkStart w:name="_Toc1049050260" w:id="246"/>
      <w:bookmarkStart w:name="_Toc2007377339" w:id="247"/>
      <w:bookmarkStart w:name="_Toc203462678" w:id="248"/>
      <w:bookmarkStart w:name="_Toc89532781" w:id="249"/>
      <w:bookmarkStart w:name="_Toc570880554" w:id="250"/>
      <w:bookmarkStart w:name="_Toc826199715" w:id="251"/>
      <w:bookmarkStart w:name="_Toc1939965614" w:id="252"/>
      <w:bookmarkStart w:name="_Toc462266168" w:id="253"/>
      <w:bookmarkStart w:name="_Toc176616431" w:id="254"/>
      <w:bookmarkStart w:name="_Toc466579154" w:id="255"/>
      <w:bookmarkStart w:name="_Toc448467253" w:id="256"/>
      <w:bookmarkStart w:name="_Toc751169835" w:id="257"/>
      <w:bookmarkStart w:name="_Toc1389823001" w:id="258"/>
      <w:r w:rsidRPr="419C0BA4">
        <w:rPr>
          <w:rFonts w:ascii="Times New Roman" w:hAnsi="Times New Roman" w:eastAsia="Times New Roman" w:cs="Times New Roman"/>
          <w:b/>
          <w:bCs/>
          <w:sz w:val="24"/>
          <w:szCs w:val="24"/>
          <w:u w:val="single"/>
        </w:rPr>
        <w:t>Conclusion</w:t>
      </w:r>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B1D69FF" w:rsidP="175E1A7D" w:rsidRDefault="4FE6AAEB" w14:paraId="39944542" w14:textId="43116CC7">
      <w:pPr>
        <w:spacing w:line="480" w:lineRule="auto"/>
        <w:rPr>
          <w:rFonts w:ascii="Times New Roman" w:hAnsi="Times New Roman" w:eastAsia="Times New Roman" w:cs="Times New Roman"/>
        </w:rPr>
      </w:pPr>
      <w:r w:rsidRPr="175E1A7D">
        <w:rPr>
          <w:rFonts w:ascii="Times New Roman" w:hAnsi="Times New Roman" w:eastAsia="Times New Roman" w:cs="Times New Roman"/>
        </w:rPr>
        <w:t>Natural language processing is significant in the world of artificial intelligence and will continue t</w:t>
      </w:r>
      <w:r w:rsidRPr="175E1A7D" w:rsidR="117C024D">
        <w:rPr>
          <w:rFonts w:ascii="Times New Roman" w:hAnsi="Times New Roman" w:eastAsia="Times New Roman" w:cs="Times New Roman"/>
        </w:rPr>
        <w:t>o grow alongside it.</w:t>
      </w:r>
      <w:r w:rsidRPr="175E1A7D" w:rsidR="0CEE96C3">
        <w:rPr>
          <w:rFonts w:ascii="Times New Roman" w:hAnsi="Times New Roman" w:eastAsia="Times New Roman" w:cs="Times New Roman"/>
        </w:rPr>
        <w:t xml:space="preserve"> With natural language processing already having so many applications, it </w:t>
      </w:r>
      <w:r w:rsidRPr="175E1A7D" w:rsidR="7BBF3BE1">
        <w:rPr>
          <w:rFonts w:ascii="Times New Roman" w:hAnsi="Times New Roman" w:eastAsia="Times New Roman" w:cs="Times New Roman"/>
        </w:rPr>
        <w:t>is not</w:t>
      </w:r>
      <w:r w:rsidRPr="175E1A7D" w:rsidR="0CEE96C3">
        <w:rPr>
          <w:rFonts w:ascii="Times New Roman" w:hAnsi="Times New Roman" w:eastAsia="Times New Roman" w:cs="Times New Roman"/>
        </w:rPr>
        <w:t xml:space="preserve"> too soon until it </w:t>
      </w:r>
      <w:r w:rsidRPr="175E1A7D" w:rsidR="16A2A005">
        <w:rPr>
          <w:rFonts w:ascii="Times New Roman" w:hAnsi="Times New Roman" w:eastAsia="Times New Roman" w:cs="Times New Roman"/>
        </w:rPr>
        <w:t xml:space="preserve">fully integrates itself into other fields like healthcare. Despite </w:t>
      </w:r>
      <w:r w:rsidRPr="175E1A7D" w:rsidR="42CF307C">
        <w:rPr>
          <w:rFonts w:ascii="Times New Roman" w:hAnsi="Times New Roman" w:eastAsia="Times New Roman" w:cs="Times New Roman"/>
        </w:rPr>
        <w:t xml:space="preserve">the challenges of resource demands and the ambiguous nature of human language, </w:t>
      </w:r>
      <w:r w:rsidRPr="175E1A7D" w:rsidR="513B6A0B">
        <w:rPr>
          <w:rFonts w:ascii="Times New Roman" w:hAnsi="Times New Roman" w:eastAsia="Times New Roman" w:cs="Times New Roman"/>
        </w:rPr>
        <w:t>new advancements can help overcome these obstacles.</w:t>
      </w:r>
      <w:r w:rsidRPr="2D01AE8B" w:rsidR="6B2D7C9D">
        <w:rPr>
          <w:rFonts w:ascii="Times New Roman" w:hAnsi="Times New Roman" w:eastAsia="Times New Roman" w:cs="Times New Roman"/>
        </w:rPr>
        <w:t xml:space="preserve"> </w:t>
      </w:r>
    </w:p>
    <w:p w:rsidR="35E15E8A" w:rsidP="7A9E33D3" w:rsidRDefault="42E2598B" w14:paraId="2FF053FF" w14:textId="53170AED">
      <w:pPr>
        <w:pStyle w:val="Heading1"/>
        <w:spacing w:line="480" w:lineRule="auto"/>
        <w:rPr>
          <w:rFonts w:ascii="Times New Roman" w:hAnsi="Times New Roman" w:eastAsia="Times New Roman" w:cs="Times New Roman"/>
          <w:b/>
          <w:bCs/>
          <w:color w:val="2D3B45"/>
          <w:sz w:val="24"/>
          <w:szCs w:val="24"/>
          <w:u w:val="single"/>
        </w:rPr>
      </w:pPr>
      <w:bookmarkStart w:name="_Toc912474956" w:id="259"/>
      <w:bookmarkStart w:name="_Toc1224180796" w:id="260"/>
      <w:bookmarkStart w:name="_Toc2146334441" w:id="261"/>
      <w:bookmarkStart w:name="_Toc1454659375" w:id="262"/>
      <w:bookmarkStart w:name="_Toc1357660279" w:id="263"/>
      <w:bookmarkStart w:name="_Toc1843806934" w:id="264"/>
      <w:bookmarkStart w:name="_Toc1295739543" w:id="265"/>
      <w:bookmarkStart w:name="_Toc1260015545" w:id="266"/>
      <w:bookmarkStart w:name="_Toc557158954" w:id="267"/>
      <w:bookmarkStart w:name="_Toc905130841" w:id="268"/>
      <w:bookmarkStart w:name="_Toc1401221727" w:id="269"/>
      <w:bookmarkStart w:name="_Toc1657357542" w:id="270"/>
      <w:bookmarkStart w:name="_Toc1480486210" w:id="271"/>
      <w:bookmarkStart w:name="_Toc71694989" w:id="272"/>
      <w:bookmarkStart w:name="_Toc2013991645" w:id="273"/>
      <w:bookmarkStart w:name="_Toc2038249100" w:id="274"/>
      <w:bookmarkStart w:name="_Toc1096915767" w:id="275"/>
      <w:bookmarkStart w:name="_Toc1275011744" w:id="276"/>
      <w:r w:rsidRPr="419C0BA4">
        <w:rPr>
          <w:rFonts w:ascii="Times New Roman" w:hAnsi="Times New Roman" w:eastAsia="Times New Roman" w:cs="Times New Roman"/>
          <w:b/>
          <w:bCs/>
          <w:sz w:val="24"/>
          <w:szCs w:val="24"/>
          <w:u w:val="single"/>
        </w:rPr>
        <w:t>References</w:t>
      </w:r>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p>
    <w:p w:rsidR="00EF2E53" w:rsidP="175E1A7D" w:rsidRDefault="78389A89" w14:paraId="7D5D98DC" w14:textId="3C5F541A">
      <w:pPr>
        <w:spacing w:line="480" w:lineRule="auto"/>
        <w:ind w:left="720" w:hanging="720"/>
        <w:rPr>
          <w:rFonts w:ascii="Times New Roman" w:hAnsi="Times New Roman" w:eastAsia="Times New Roman" w:cs="Times New Roman"/>
          <w:color w:val="000000" w:themeColor="text1"/>
        </w:rPr>
      </w:pPr>
      <w:r w:rsidRPr="175E1A7D">
        <w:rPr>
          <w:rFonts w:ascii="Times New Roman" w:hAnsi="Times New Roman" w:eastAsia="Times New Roman" w:cs="Times New Roman"/>
          <w:color w:val="000000" w:themeColor="text1"/>
        </w:rPr>
        <w:t xml:space="preserve">“NLP - Overview.” </w:t>
      </w:r>
      <w:r w:rsidRPr="175E1A7D">
        <w:rPr>
          <w:rFonts w:ascii="Times New Roman" w:hAnsi="Times New Roman" w:eastAsia="Times New Roman" w:cs="Times New Roman"/>
          <w:i/>
          <w:iCs/>
          <w:color w:val="000000" w:themeColor="text1"/>
        </w:rPr>
        <w:t>Cs.stanford.edu</w:t>
      </w:r>
      <w:r w:rsidRPr="175E1A7D">
        <w:rPr>
          <w:rFonts w:ascii="Times New Roman" w:hAnsi="Times New Roman" w:eastAsia="Times New Roman" w:cs="Times New Roman"/>
          <w:color w:val="000000" w:themeColor="text1"/>
        </w:rPr>
        <w:t xml:space="preserve">, </w:t>
      </w:r>
      <w:hyperlink r:id="rId11">
        <w:r w:rsidRPr="175E1A7D">
          <w:rPr>
            <w:rStyle w:val="Hyperlink"/>
            <w:rFonts w:ascii="Times New Roman" w:hAnsi="Times New Roman" w:eastAsia="Times New Roman" w:cs="Times New Roman"/>
          </w:rPr>
          <w:t>https://cs.stanford.edu/people/eroberts/courses/soco/projects/2004-05/nlp/overview_history.html</w:t>
        </w:r>
      </w:hyperlink>
      <w:r w:rsidRPr="175E1A7D" w:rsidR="3634CDD9">
        <w:rPr>
          <w:rFonts w:ascii="Times New Roman" w:hAnsi="Times New Roman" w:eastAsia="Times New Roman" w:cs="Times New Roman"/>
          <w:color w:val="000000" w:themeColor="text1"/>
        </w:rPr>
        <w:t xml:space="preserve"> </w:t>
      </w:r>
    </w:p>
    <w:p w:rsidR="00EF2E53" w:rsidP="175E1A7D" w:rsidRDefault="00EF2E53" w14:paraId="23DB4E0C" w14:textId="2094F6A0">
      <w:pPr>
        <w:spacing w:after="0" w:line="480" w:lineRule="auto"/>
        <w:ind w:left="720" w:hanging="720"/>
        <w:rPr>
          <w:rFonts w:ascii="Times New Roman" w:hAnsi="Times New Roman" w:eastAsia="Times New Roman" w:cs="Times New Roman"/>
        </w:rPr>
      </w:pPr>
    </w:p>
    <w:p w:rsidR="00EF2E53" w:rsidP="175E1A7D" w:rsidRDefault="04833B8A" w14:paraId="63CFC203" w14:textId="6AB7F3ED">
      <w:pPr>
        <w:spacing w:after="0" w:line="480" w:lineRule="auto"/>
        <w:ind w:left="720" w:hanging="720"/>
        <w:rPr>
          <w:rStyle w:val="Hyperlink"/>
          <w:rFonts w:ascii="Times New Roman" w:hAnsi="Times New Roman" w:eastAsia="Times New Roman" w:cs="Times New Roman"/>
        </w:rPr>
      </w:pPr>
      <w:r w:rsidRPr="175E1A7D">
        <w:rPr>
          <w:rFonts w:ascii="Times New Roman" w:hAnsi="Times New Roman" w:eastAsia="Times New Roman" w:cs="Times New Roman"/>
        </w:rPr>
        <w:t xml:space="preserve">Jurafsky, D., &amp; Martin, J. H. (2024). Speech and Language Processing: An Introduction to Natural Language Processing, Computational Linguistics, and Speech Recognition with Language Models (3rd ed.). Online manuscript released August 20, 2024. </w:t>
      </w:r>
      <w:hyperlink r:id="rId12">
        <w:r w:rsidRPr="175E1A7D" w:rsidR="281D7E8B">
          <w:rPr>
            <w:rStyle w:val="Hyperlink"/>
            <w:rFonts w:ascii="Times New Roman" w:hAnsi="Times New Roman" w:eastAsia="Times New Roman" w:cs="Times New Roman"/>
          </w:rPr>
          <w:t>http://www.web.stanford.edu/~jurafsky/slp3/ed3book.pdf</w:t>
        </w:r>
      </w:hyperlink>
    </w:p>
    <w:p w:rsidR="4338EC87" w:rsidP="175E1A7D" w:rsidRDefault="4338EC87" w14:paraId="584AF835" w14:textId="248D80DE">
      <w:pPr>
        <w:spacing w:after="0" w:line="480" w:lineRule="auto"/>
        <w:ind w:left="720" w:hanging="720"/>
        <w:rPr>
          <w:rFonts w:ascii="Times New Roman" w:hAnsi="Times New Roman" w:eastAsia="Times New Roman" w:cs="Times New Roman"/>
        </w:rPr>
      </w:pPr>
    </w:p>
    <w:p w:rsidR="454FCF4E" w:rsidP="175E1A7D" w:rsidRDefault="69F63B34" w14:paraId="7CBE183E" w14:textId="347372F5">
      <w:pPr>
        <w:spacing w:after="0" w:line="480" w:lineRule="auto"/>
        <w:ind w:left="720" w:hanging="720"/>
        <w:rPr>
          <w:rFonts w:ascii="Times New Roman" w:hAnsi="Times New Roman" w:eastAsia="Times New Roman" w:cs="Times New Roman"/>
        </w:rPr>
      </w:pPr>
      <w:r w:rsidRPr="175E1A7D">
        <w:rPr>
          <w:rFonts w:ascii="Times New Roman" w:hAnsi="Times New Roman" w:eastAsia="Times New Roman" w:cs="Times New Roman"/>
        </w:rPr>
        <w:t xml:space="preserve">Ganesan, Kavita. “What Are Stop Words?” </w:t>
      </w:r>
      <w:r w:rsidRPr="175E1A7D">
        <w:rPr>
          <w:rFonts w:ascii="Times New Roman" w:hAnsi="Times New Roman" w:eastAsia="Times New Roman" w:cs="Times New Roman"/>
          <w:i/>
          <w:iCs/>
        </w:rPr>
        <w:t>Opinosis Analytics</w:t>
      </w:r>
      <w:r w:rsidRPr="175E1A7D">
        <w:rPr>
          <w:rFonts w:ascii="Times New Roman" w:hAnsi="Times New Roman" w:eastAsia="Times New Roman" w:cs="Times New Roman"/>
        </w:rPr>
        <w:t xml:space="preserve">, 6 Apr. 2019, </w:t>
      </w:r>
      <w:hyperlink r:id="rId13">
        <w:r w:rsidRPr="175E1A7D">
          <w:rPr>
            <w:rStyle w:val="Hyperlink"/>
            <w:rFonts w:ascii="Times New Roman" w:hAnsi="Times New Roman" w:eastAsia="Times New Roman" w:cs="Times New Roman"/>
          </w:rPr>
          <w:t>www.opinosis-analytics.com/knowledge-base/stop-words-explained/</w:t>
        </w:r>
      </w:hyperlink>
      <w:r w:rsidRPr="175E1A7D">
        <w:rPr>
          <w:rFonts w:ascii="Times New Roman" w:hAnsi="Times New Roman" w:eastAsia="Times New Roman" w:cs="Times New Roman"/>
        </w:rPr>
        <w:t>.</w:t>
      </w:r>
    </w:p>
    <w:p w:rsidR="4338EC87" w:rsidP="175E1A7D" w:rsidRDefault="4338EC87" w14:paraId="72C4D2CE" w14:textId="5DB0E49A">
      <w:pPr>
        <w:spacing w:line="480" w:lineRule="auto"/>
        <w:rPr>
          <w:rFonts w:ascii="Times New Roman" w:hAnsi="Times New Roman" w:eastAsia="Times New Roman" w:cs="Times New Roman"/>
        </w:rPr>
      </w:pPr>
    </w:p>
    <w:p w:rsidR="00ED1B78" w:rsidP="175E1A7D" w:rsidRDefault="16B79116" w14:paraId="5386BE30" w14:textId="70D395FF">
      <w:pPr>
        <w:spacing w:line="480" w:lineRule="auto"/>
        <w:rPr>
          <w:del w:author="Microsoft Word" w:date="2024-10-24T10:01:00Z" w16du:dateUtc="2024-10-24T14:01:00Z" w:id="277"/>
          <w:rFonts w:ascii="Times New Roman" w:hAnsi="Times New Roman" w:eastAsia="Times New Roman" w:cs="Times New Roman"/>
        </w:rPr>
      </w:pPr>
      <w:r w:rsidRPr="175E1A7D">
        <w:rPr>
          <w:rFonts w:ascii="Times New Roman" w:hAnsi="Times New Roman" w:eastAsia="Times New Roman" w:cs="Times New Roman"/>
          <w:b/>
          <w:bCs/>
        </w:rPr>
        <w:t>Amazon Web Services.</w:t>
      </w:r>
      <w:r w:rsidRPr="175E1A7D">
        <w:rPr>
          <w:rFonts w:ascii="Times New Roman" w:hAnsi="Times New Roman" w:eastAsia="Times New Roman" w:cs="Times New Roman"/>
        </w:rPr>
        <w:t xml:space="preserve"> (n.d.). </w:t>
      </w:r>
      <w:r w:rsidRPr="175E1A7D">
        <w:rPr>
          <w:rFonts w:ascii="Times New Roman" w:hAnsi="Times New Roman" w:eastAsia="Times New Roman" w:cs="Times New Roman"/>
          <w:i/>
          <w:iCs/>
        </w:rPr>
        <w:t>Sentiment Analysis.</w:t>
      </w:r>
      <w:r w:rsidRPr="175E1A7D">
        <w:rPr>
          <w:rFonts w:ascii="Times New Roman" w:hAnsi="Times New Roman" w:eastAsia="Times New Roman" w:cs="Times New Roman"/>
        </w:rPr>
        <w:t xml:space="preserve"> Retrieved from </w:t>
      </w:r>
      <w:hyperlink w:anchor=":~:text=Sentiment%20analysis%20is%20an%20application,before%20providing%20the%20final%20result." r:id="rId14">
        <w:r w:rsidRPr="175E1A7D" w:rsidR="0F6D6E5B">
          <w:rPr>
            <w:rStyle w:val="Hyperlink"/>
            <w:rFonts w:ascii="Times New Roman" w:hAnsi="Times New Roman" w:eastAsia="Times New Roman" w:cs="Times New Roman"/>
          </w:rPr>
          <w:t>What is Sentiment Analysis? - Sentiment Analysis Explained - AWS</w:t>
        </w:r>
      </w:hyperlink>
    </w:p>
    <w:p w:rsidR="4338EC87" w:rsidP="175E1A7D" w:rsidRDefault="4338EC87" w14:paraId="287FAEBA" w14:textId="16DA30C0">
      <w:pPr>
        <w:spacing w:line="480" w:lineRule="auto"/>
        <w:rPr>
          <w:rFonts w:ascii="Times New Roman" w:hAnsi="Times New Roman" w:eastAsia="Times New Roman" w:cs="Times New Roman"/>
          <w:b/>
          <w:bCs/>
        </w:rPr>
      </w:pPr>
    </w:p>
    <w:p w:rsidR="095BC58D" w:rsidP="175E1A7D" w:rsidRDefault="05214A2F" w14:paraId="07ED02C5" w14:textId="7EBFFC0A">
      <w:pPr>
        <w:spacing w:line="480" w:lineRule="auto"/>
        <w:rPr>
          <w:rFonts w:ascii="Times New Roman" w:hAnsi="Times New Roman" w:eastAsia="Times New Roman" w:cs="Times New Roman"/>
        </w:rPr>
      </w:pPr>
      <w:r w:rsidRPr="175E1A7D">
        <w:rPr>
          <w:rFonts w:ascii="Times New Roman" w:hAnsi="Times New Roman" w:eastAsia="Times New Roman" w:cs="Times New Roman"/>
          <w:b/>
          <w:bCs/>
        </w:rPr>
        <w:t>SoluLab</w:t>
      </w:r>
      <w:r w:rsidRPr="175E1A7D">
        <w:rPr>
          <w:rFonts w:ascii="Times New Roman" w:hAnsi="Times New Roman" w:eastAsia="Times New Roman" w:cs="Times New Roman"/>
        </w:rPr>
        <w:t xml:space="preserve"> | Blockchain Dev</w:t>
      </w:r>
      <w:r w:rsidRPr="175E1A7D" w:rsidR="552A8BB5">
        <w:rPr>
          <w:rFonts w:ascii="Times New Roman" w:hAnsi="Times New Roman" w:eastAsia="Times New Roman" w:cs="Times New Roman"/>
        </w:rPr>
        <w:t>elopment Company</w:t>
      </w:r>
    </w:p>
    <w:p w:rsidR="7A9E33D3" w:rsidP="175E1A7D" w:rsidRDefault="552A8BB5" w14:paraId="17443B07" w14:textId="474E103D">
      <w:pPr>
        <w:spacing w:line="480" w:lineRule="auto"/>
        <w:rPr>
          <w:rFonts w:ascii="Times New Roman" w:hAnsi="Times New Roman" w:eastAsia="Times New Roman" w:cs="Times New Roman"/>
        </w:rPr>
      </w:pPr>
      <w:hyperlink w:anchor=":~:text=Tokenization%20faces%20challenges%20such%20as,present%20in%20the%20model's%20vocabulary." r:id="rId15">
        <w:r w:rsidRPr="175E1A7D">
          <w:rPr>
            <w:rStyle w:val="Hyperlink"/>
            <w:rFonts w:ascii="Times New Roman" w:hAnsi="Times New Roman" w:eastAsia="Times New Roman" w:cs="Times New Roman"/>
          </w:rPr>
          <w:t>https://www.solulab.com/tokenization</w:t>
        </w:r>
      </w:hyperlink>
    </w:p>
    <w:p w:rsidR="4338EC87" w:rsidP="175E1A7D" w:rsidRDefault="4338EC87" w14:paraId="2782A1D5" w14:textId="40D1C080">
      <w:pPr>
        <w:spacing w:after="0" w:line="480" w:lineRule="auto"/>
        <w:ind w:left="720" w:hanging="720"/>
        <w:rPr>
          <w:rFonts w:ascii="Times New Roman" w:hAnsi="Times New Roman" w:eastAsia="Times New Roman" w:cs="Times New Roman"/>
        </w:rPr>
      </w:pPr>
    </w:p>
    <w:p w:rsidR="6F4A7817" w:rsidP="175E1A7D" w:rsidRDefault="4F707552" w14:paraId="36376E65" w14:textId="66E83EC3">
      <w:pPr>
        <w:spacing w:after="0" w:line="480" w:lineRule="auto"/>
        <w:ind w:left="720" w:hanging="720"/>
        <w:rPr>
          <w:rFonts w:ascii="Times New Roman" w:hAnsi="Times New Roman" w:eastAsia="Times New Roman" w:cs="Times New Roman"/>
        </w:rPr>
      </w:pPr>
      <w:r w:rsidRPr="175E1A7D">
        <w:rPr>
          <w:rFonts w:ascii="Times New Roman" w:hAnsi="Times New Roman" w:eastAsia="Times New Roman" w:cs="Times New Roman"/>
        </w:rPr>
        <w:t xml:space="preserve">Dutta, Bhumika. “Top 10 Applications for Natural Language Processing (NLP) | Analytics Steps.” </w:t>
      </w:r>
      <w:r w:rsidRPr="175E1A7D">
        <w:rPr>
          <w:rStyle w:val="Hyperlink"/>
          <w:rFonts w:ascii="Times New Roman" w:hAnsi="Times New Roman" w:eastAsia="Times New Roman" w:cs="Times New Roman"/>
          <w:i/>
          <w:iCs/>
        </w:rPr>
        <w:t>Www.analyticssteps.com</w:t>
      </w:r>
      <w:r w:rsidRPr="175E1A7D">
        <w:rPr>
          <w:rFonts w:ascii="Times New Roman" w:hAnsi="Times New Roman" w:eastAsia="Times New Roman" w:cs="Times New Roman"/>
        </w:rPr>
        <w:t xml:space="preserve">, </w:t>
      </w:r>
      <w:hyperlink r:id="rId16">
        <w:r w:rsidRPr="175E1A7D">
          <w:rPr>
            <w:rStyle w:val="Hyperlink"/>
            <w:rFonts w:ascii="Times New Roman" w:hAnsi="Times New Roman" w:eastAsia="Times New Roman" w:cs="Times New Roman"/>
          </w:rPr>
          <w:t>www.analyticssteps.com/blogs/top-10-applications-natural-language-processing-nlp</w:t>
        </w:r>
      </w:hyperlink>
      <w:r w:rsidRPr="175E1A7D">
        <w:rPr>
          <w:rFonts w:ascii="Times New Roman" w:hAnsi="Times New Roman" w:eastAsia="Times New Roman" w:cs="Times New Roman"/>
        </w:rPr>
        <w:t>.</w:t>
      </w:r>
    </w:p>
    <w:p w:rsidR="4338EC87" w:rsidP="175E1A7D" w:rsidRDefault="4338EC87" w14:paraId="36359607" w14:textId="76F9CAA1">
      <w:pPr>
        <w:spacing w:line="480" w:lineRule="auto"/>
        <w:rPr>
          <w:rFonts w:ascii="Times New Roman" w:hAnsi="Times New Roman" w:eastAsia="Times New Roman" w:cs="Times New Roman"/>
        </w:rPr>
      </w:pPr>
    </w:p>
    <w:sectPr w:rsidR="4338EC8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q8OpbDRPHSM1rx" int2:id="3jqNbGft">
      <int2:state int2:value="Rejected" int2:type="AugLoop_Text_Critique"/>
    </int2:textHash>
    <int2:textHash int2:hashCode="ji6ijdiJ2Naplf" int2:id="7OKVfiSs">
      <int2:state int2:value="Rejected" int2:type="AugLoop_Text_Critique"/>
    </int2:textHash>
    <int2:textHash int2:hashCode="i/vQ7JrU2N7S92" int2:id="9dDwO8Ji">
      <int2:state int2:value="Rejected" int2:type="AugLoop_Text_Critique"/>
    </int2:textHash>
    <int2:textHash int2:hashCode="uBa6Grull9kyHv" int2:id="Cca5VBWD">
      <int2:state int2:value="Rejected" int2:type="AugLoop_Text_Critique"/>
    </int2:textHash>
    <int2:textHash int2:hashCode="Kqo+ShN87cwXC/" int2:id="QsTNGOgN">
      <int2:state int2:value="Rejected" int2:type="AugLoop_Text_Critique"/>
    </int2:textHash>
    <int2:textHash int2:hashCode="lRGQXLlZXbSgXD" int2:id="TfgUOX4c">
      <int2:state int2:value="Rejected" int2:type="AugLoop_Text_Critique"/>
    </int2:textHash>
    <int2:textHash int2:hashCode="1tmJ7YPkijAPLG" int2:id="aGHd8X46">
      <int2:state int2:value="Rejected" int2:type="AugLoop_Text_Critique"/>
    </int2:textHash>
    <int2:bookmark int2:bookmarkName="_Int_nUakOy7C" int2:invalidationBookmarkName="" int2:hashCode="tH82PitDDAZH8U" int2:id="dW1sEYFl">
      <int2:state int2:value="Rejected" int2:type="AugLoop_Text_Critique"/>
    </int2:bookmark>
    <int2:bookmark int2:bookmarkName="_Int_ZlZi8GLc" int2:invalidationBookmarkName="" int2:hashCode="nLb/EvuB1c1YXU" int2:id="ld7YQZB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24E8"/>
    <w:multiLevelType w:val="hybridMultilevel"/>
    <w:tmpl w:val="FFFFFFFF"/>
    <w:lvl w:ilvl="0" w:tplc="BA108F8E">
      <w:start w:val="1"/>
      <w:numFmt w:val="bullet"/>
      <w:lvlText w:val=""/>
      <w:lvlJc w:val="left"/>
      <w:pPr>
        <w:ind w:left="720" w:hanging="360"/>
      </w:pPr>
      <w:rPr>
        <w:rFonts w:hint="default" w:ascii="Symbol" w:hAnsi="Symbol"/>
      </w:rPr>
    </w:lvl>
    <w:lvl w:ilvl="1" w:tplc="BA5E61E2">
      <w:start w:val="1"/>
      <w:numFmt w:val="bullet"/>
      <w:lvlText w:val="o"/>
      <w:lvlJc w:val="left"/>
      <w:pPr>
        <w:ind w:left="1440" w:hanging="360"/>
      </w:pPr>
      <w:rPr>
        <w:rFonts w:hint="default" w:ascii="Courier New" w:hAnsi="Courier New"/>
      </w:rPr>
    </w:lvl>
    <w:lvl w:ilvl="2" w:tplc="84344EC8">
      <w:start w:val="1"/>
      <w:numFmt w:val="bullet"/>
      <w:lvlText w:val=""/>
      <w:lvlJc w:val="left"/>
      <w:pPr>
        <w:ind w:left="2160" w:hanging="360"/>
      </w:pPr>
      <w:rPr>
        <w:rFonts w:hint="default" w:ascii="Wingdings" w:hAnsi="Wingdings"/>
      </w:rPr>
    </w:lvl>
    <w:lvl w:ilvl="3" w:tplc="CB609DCA">
      <w:start w:val="1"/>
      <w:numFmt w:val="bullet"/>
      <w:lvlText w:val=""/>
      <w:lvlJc w:val="left"/>
      <w:pPr>
        <w:ind w:left="2880" w:hanging="360"/>
      </w:pPr>
      <w:rPr>
        <w:rFonts w:hint="default" w:ascii="Symbol" w:hAnsi="Symbol"/>
      </w:rPr>
    </w:lvl>
    <w:lvl w:ilvl="4" w:tplc="DC5EB630">
      <w:start w:val="1"/>
      <w:numFmt w:val="bullet"/>
      <w:lvlText w:val="o"/>
      <w:lvlJc w:val="left"/>
      <w:pPr>
        <w:ind w:left="3600" w:hanging="360"/>
      </w:pPr>
      <w:rPr>
        <w:rFonts w:hint="default" w:ascii="Courier New" w:hAnsi="Courier New"/>
      </w:rPr>
    </w:lvl>
    <w:lvl w:ilvl="5" w:tplc="E052682A">
      <w:start w:val="1"/>
      <w:numFmt w:val="bullet"/>
      <w:lvlText w:val=""/>
      <w:lvlJc w:val="left"/>
      <w:pPr>
        <w:ind w:left="4320" w:hanging="360"/>
      </w:pPr>
      <w:rPr>
        <w:rFonts w:hint="default" w:ascii="Wingdings" w:hAnsi="Wingdings"/>
      </w:rPr>
    </w:lvl>
    <w:lvl w:ilvl="6" w:tplc="A7D8A54A">
      <w:start w:val="1"/>
      <w:numFmt w:val="bullet"/>
      <w:lvlText w:val=""/>
      <w:lvlJc w:val="left"/>
      <w:pPr>
        <w:ind w:left="5040" w:hanging="360"/>
      </w:pPr>
      <w:rPr>
        <w:rFonts w:hint="default" w:ascii="Symbol" w:hAnsi="Symbol"/>
      </w:rPr>
    </w:lvl>
    <w:lvl w:ilvl="7" w:tplc="BB94C25E">
      <w:start w:val="1"/>
      <w:numFmt w:val="bullet"/>
      <w:lvlText w:val="o"/>
      <w:lvlJc w:val="left"/>
      <w:pPr>
        <w:ind w:left="5760" w:hanging="360"/>
      </w:pPr>
      <w:rPr>
        <w:rFonts w:hint="default" w:ascii="Courier New" w:hAnsi="Courier New"/>
      </w:rPr>
    </w:lvl>
    <w:lvl w:ilvl="8" w:tplc="26701348">
      <w:start w:val="1"/>
      <w:numFmt w:val="bullet"/>
      <w:lvlText w:val=""/>
      <w:lvlJc w:val="left"/>
      <w:pPr>
        <w:ind w:left="6480" w:hanging="360"/>
      </w:pPr>
      <w:rPr>
        <w:rFonts w:hint="default" w:ascii="Wingdings" w:hAnsi="Wingdings"/>
      </w:rPr>
    </w:lvl>
  </w:abstractNum>
  <w:abstractNum w:abstractNumId="1" w15:restartNumberingAfterBreak="0">
    <w:nsid w:val="11D3C193"/>
    <w:multiLevelType w:val="hybridMultilevel"/>
    <w:tmpl w:val="C144D13C"/>
    <w:lvl w:ilvl="0" w:tplc="94040188">
      <w:start w:val="1"/>
      <w:numFmt w:val="decimal"/>
      <w:lvlText w:val="%1."/>
      <w:lvlJc w:val="left"/>
      <w:pPr>
        <w:ind w:left="720" w:hanging="360"/>
      </w:pPr>
    </w:lvl>
    <w:lvl w:ilvl="1" w:tplc="3F24AC0A">
      <w:start w:val="1"/>
      <w:numFmt w:val="lowerLetter"/>
      <w:lvlText w:val="%2."/>
      <w:lvlJc w:val="left"/>
      <w:pPr>
        <w:ind w:left="1440" w:hanging="360"/>
      </w:pPr>
    </w:lvl>
    <w:lvl w:ilvl="2" w:tplc="9362A284">
      <w:start w:val="1"/>
      <w:numFmt w:val="lowerRoman"/>
      <w:lvlText w:val="%3."/>
      <w:lvlJc w:val="right"/>
      <w:pPr>
        <w:ind w:left="2160" w:hanging="180"/>
      </w:pPr>
    </w:lvl>
    <w:lvl w:ilvl="3" w:tplc="0A40AAE2">
      <w:start w:val="1"/>
      <w:numFmt w:val="decimal"/>
      <w:lvlText w:val="%4."/>
      <w:lvlJc w:val="left"/>
      <w:pPr>
        <w:ind w:left="2880" w:hanging="360"/>
      </w:pPr>
    </w:lvl>
    <w:lvl w:ilvl="4" w:tplc="49906714">
      <w:start w:val="1"/>
      <w:numFmt w:val="lowerLetter"/>
      <w:lvlText w:val="%5."/>
      <w:lvlJc w:val="left"/>
      <w:pPr>
        <w:ind w:left="3600" w:hanging="360"/>
      </w:pPr>
    </w:lvl>
    <w:lvl w:ilvl="5" w:tplc="C94C270E">
      <w:start w:val="1"/>
      <w:numFmt w:val="lowerRoman"/>
      <w:lvlText w:val="%6."/>
      <w:lvlJc w:val="right"/>
      <w:pPr>
        <w:ind w:left="4320" w:hanging="180"/>
      </w:pPr>
    </w:lvl>
    <w:lvl w:ilvl="6" w:tplc="91AE3A84">
      <w:start w:val="1"/>
      <w:numFmt w:val="decimal"/>
      <w:lvlText w:val="%7."/>
      <w:lvlJc w:val="left"/>
      <w:pPr>
        <w:ind w:left="5040" w:hanging="360"/>
      </w:pPr>
    </w:lvl>
    <w:lvl w:ilvl="7" w:tplc="5D96A422">
      <w:start w:val="1"/>
      <w:numFmt w:val="lowerLetter"/>
      <w:lvlText w:val="%8."/>
      <w:lvlJc w:val="left"/>
      <w:pPr>
        <w:ind w:left="5760" w:hanging="360"/>
      </w:pPr>
    </w:lvl>
    <w:lvl w:ilvl="8" w:tplc="5F5E2632">
      <w:start w:val="1"/>
      <w:numFmt w:val="lowerRoman"/>
      <w:lvlText w:val="%9."/>
      <w:lvlJc w:val="right"/>
      <w:pPr>
        <w:ind w:left="6480" w:hanging="180"/>
      </w:pPr>
    </w:lvl>
  </w:abstractNum>
  <w:abstractNum w:abstractNumId="2" w15:restartNumberingAfterBreak="0">
    <w:nsid w:val="3005773A"/>
    <w:multiLevelType w:val="hybridMultilevel"/>
    <w:tmpl w:val="FFFFFFFF"/>
    <w:lvl w:ilvl="0" w:tplc="7C2C2A3A">
      <w:start w:val="1"/>
      <w:numFmt w:val="bullet"/>
      <w:lvlText w:val=""/>
      <w:lvlJc w:val="left"/>
      <w:pPr>
        <w:ind w:left="720" w:hanging="360"/>
      </w:pPr>
      <w:rPr>
        <w:rFonts w:hint="default" w:ascii="Symbol" w:hAnsi="Symbol"/>
      </w:rPr>
    </w:lvl>
    <w:lvl w:ilvl="1" w:tplc="6E008696">
      <w:start w:val="1"/>
      <w:numFmt w:val="bullet"/>
      <w:lvlText w:val="o"/>
      <w:lvlJc w:val="left"/>
      <w:pPr>
        <w:ind w:left="1440" w:hanging="360"/>
      </w:pPr>
      <w:rPr>
        <w:rFonts w:hint="default" w:ascii="Courier New" w:hAnsi="Courier New"/>
      </w:rPr>
    </w:lvl>
    <w:lvl w:ilvl="2" w:tplc="AFCCC92A">
      <w:start w:val="1"/>
      <w:numFmt w:val="bullet"/>
      <w:lvlText w:val=""/>
      <w:lvlJc w:val="left"/>
      <w:pPr>
        <w:ind w:left="2160" w:hanging="360"/>
      </w:pPr>
      <w:rPr>
        <w:rFonts w:hint="default" w:ascii="Wingdings" w:hAnsi="Wingdings"/>
      </w:rPr>
    </w:lvl>
    <w:lvl w:ilvl="3" w:tplc="F14C93F6">
      <w:start w:val="1"/>
      <w:numFmt w:val="bullet"/>
      <w:lvlText w:val=""/>
      <w:lvlJc w:val="left"/>
      <w:pPr>
        <w:ind w:left="2880" w:hanging="360"/>
      </w:pPr>
      <w:rPr>
        <w:rFonts w:hint="default" w:ascii="Symbol" w:hAnsi="Symbol"/>
      </w:rPr>
    </w:lvl>
    <w:lvl w:ilvl="4" w:tplc="B290F39A">
      <w:start w:val="1"/>
      <w:numFmt w:val="bullet"/>
      <w:lvlText w:val="o"/>
      <w:lvlJc w:val="left"/>
      <w:pPr>
        <w:ind w:left="3600" w:hanging="360"/>
      </w:pPr>
      <w:rPr>
        <w:rFonts w:hint="default" w:ascii="Courier New" w:hAnsi="Courier New"/>
      </w:rPr>
    </w:lvl>
    <w:lvl w:ilvl="5" w:tplc="0C324ADC">
      <w:start w:val="1"/>
      <w:numFmt w:val="bullet"/>
      <w:lvlText w:val=""/>
      <w:lvlJc w:val="left"/>
      <w:pPr>
        <w:ind w:left="4320" w:hanging="360"/>
      </w:pPr>
      <w:rPr>
        <w:rFonts w:hint="default" w:ascii="Wingdings" w:hAnsi="Wingdings"/>
      </w:rPr>
    </w:lvl>
    <w:lvl w:ilvl="6" w:tplc="4440DF2C">
      <w:start w:val="1"/>
      <w:numFmt w:val="bullet"/>
      <w:lvlText w:val=""/>
      <w:lvlJc w:val="left"/>
      <w:pPr>
        <w:ind w:left="5040" w:hanging="360"/>
      </w:pPr>
      <w:rPr>
        <w:rFonts w:hint="default" w:ascii="Symbol" w:hAnsi="Symbol"/>
      </w:rPr>
    </w:lvl>
    <w:lvl w:ilvl="7" w:tplc="4BB84B2C">
      <w:start w:val="1"/>
      <w:numFmt w:val="bullet"/>
      <w:lvlText w:val="o"/>
      <w:lvlJc w:val="left"/>
      <w:pPr>
        <w:ind w:left="5760" w:hanging="360"/>
      </w:pPr>
      <w:rPr>
        <w:rFonts w:hint="default" w:ascii="Courier New" w:hAnsi="Courier New"/>
      </w:rPr>
    </w:lvl>
    <w:lvl w:ilvl="8" w:tplc="6F187F4A">
      <w:start w:val="1"/>
      <w:numFmt w:val="bullet"/>
      <w:lvlText w:val=""/>
      <w:lvlJc w:val="left"/>
      <w:pPr>
        <w:ind w:left="6480" w:hanging="360"/>
      </w:pPr>
      <w:rPr>
        <w:rFonts w:hint="default" w:ascii="Wingdings" w:hAnsi="Wingdings"/>
      </w:rPr>
    </w:lvl>
  </w:abstractNum>
  <w:abstractNum w:abstractNumId="3" w15:restartNumberingAfterBreak="0">
    <w:nsid w:val="391761DD"/>
    <w:multiLevelType w:val="hybridMultilevel"/>
    <w:tmpl w:val="FFFFFFFF"/>
    <w:lvl w:ilvl="0" w:tplc="002A9D06">
      <w:start w:val="1"/>
      <w:numFmt w:val="bullet"/>
      <w:lvlText w:val=""/>
      <w:lvlJc w:val="left"/>
      <w:pPr>
        <w:ind w:left="720" w:hanging="360"/>
      </w:pPr>
      <w:rPr>
        <w:rFonts w:hint="default" w:ascii="Symbol" w:hAnsi="Symbol"/>
      </w:rPr>
    </w:lvl>
    <w:lvl w:ilvl="1" w:tplc="7576CA70">
      <w:start w:val="1"/>
      <w:numFmt w:val="bullet"/>
      <w:lvlText w:val="o"/>
      <w:lvlJc w:val="left"/>
      <w:pPr>
        <w:ind w:left="1440" w:hanging="360"/>
      </w:pPr>
      <w:rPr>
        <w:rFonts w:hint="default" w:ascii="Courier New" w:hAnsi="Courier New"/>
      </w:rPr>
    </w:lvl>
    <w:lvl w:ilvl="2" w:tplc="CB807CC8">
      <w:start w:val="1"/>
      <w:numFmt w:val="bullet"/>
      <w:lvlText w:val=""/>
      <w:lvlJc w:val="left"/>
      <w:pPr>
        <w:ind w:left="2160" w:hanging="360"/>
      </w:pPr>
      <w:rPr>
        <w:rFonts w:hint="default" w:ascii="Wingdings" w:hAnsi="Wingdings"/>
      </w:rPr>
    </w:lvl>
    <w:lvl w:ilvl="3" w:tplc="900828DC">
      <w:start w:val="1"/>
      <w:numFmt w:val="bullet"/>
      <w:lvlText w:val=""/>
      <w:lvlJc w:val="left"/>
      <w:pPr>
        <w:ind w:left="2880" w:hanging="360"/>
      </w:pPr>
      <w:rPr>
        <w:rFonts w:hint="default" w:ascii="Symbol" w:hAnsi="Symbol"/>
      </w:rPr>
    </w:lvl>
    <w:lvl w:ilvl="4" w:tplc="DB0E4DCA">
      <w:start w:val="1"/>
      <w:numFmt w:val="bullet"/>
      <w:lvlText w:val="o"/>
      <w:lvlJc w:val="left"/>
      <w:pPr>
        <w:ind w:left="3600" w:hanging="360"/>
      </w:pPr>
      <w:rPr>
        <w:rFonts w:hint="default" w:ascii="Courier New" w:hAnsi="Courier New"/>
      </w:rPr>
    </w:lvl>
    <w:lvl w:ilvl="5" w:tplc="D51AD0AA">
      <w:start w:val="1"/>
      <w:numFmt w:val="bullet"/>
      <w:lvlText w:val=""/>
      <w:lvlJc w:val="left"/>
      <w:pPr>
        <w:ind w:left="4320" w:hanging="360"/>
      </w:pPr>
      <w:rPr>
        <w:rFonts w:hint="default" w:ascii="Wingdings" w:hAnsi="Wingdings"/>
      </w:rPr>
    </w:lvl>
    <w:lvl w:ilvl="6" w:tplc="A6628B26">
      <w:start w:val="1"/>
      <w:numFmt w:val="bullet"/>
      <w:lvlText w:val=""/>
      <w:lvlJc w:val="left"/>
      <w:pPr>
        <w:ind w:left="5040" w:hanging="360"/>
      </w:pPr>
      <w:rPr>
        <w:rFonts w:hint="default" w:ascii="Symbol" w:hAnsi="Symbol"/>
      </w:rPr>
    </w:lvl>
    <w:lvl w:ilvl="7" w:tplc="BFD4A4D6">
      <w:start w:val="1"/>
      <w:numFmt w:val="bullet"/>
      <w:lvlText w:val="o"/>
      <w:lvlJc w:val="left"/>
      <w:pPr>
        <w:ind w:left="5760" w:hanging="360"/>
      </w:pPr>
      <w:rPr>
        <w:rFonts w:hint="default" w:ascii="Courier New" w:hAnsi="Courier New"/>
      </w:rPr>
    </w:lvl>
    <w:lvl w:ilvl="8" w:tplc="3B384D2A">
      <w:start w:val="1"/>
      <w:numFmt w:val="bullet"/>
      <w:lvlText w:val=""/>
      <w:lvlJc w:val="left"/>
      <w:pPr>
        <w:ind w:left="6480" w:hanging="360"/>
      </w:pPr>
      <w:rPr>
        <w:rFonts w:hint="default" w:ascii="Wingdings" w:hAnsi="Wingdings"/>
      </w:rPr>
    </w:lvl>
  </w:abstractNum>
  <w:abstractNum w:abstractNumId="4" w15:restartNumberingAfterBreak="0">
    <w:nsid w:val="49356EC0"/>
    <w:multiLevelType w:val="hybridMultilevel"/>
    <w:tmpl w:val="FFFFFFFF"/>
    <w:lvl w:ilvl="0" w:tplc="AAC82518">
      <w:start w:val="1"/>
      <w:numFmt w:val="decimal"/>
      <w:lvlText w:val="%1."/>
      <w:lvlJc w:val="left"/>
      <w:pPr>
        <w:ind w:left="720" w:hanging="360"/>
      </w:pPr>
    </w:lvl>
    <w:lvl w:ilvl="1" w:tplc="7A8A6434">
      <w:start w:val="1"/>
      <w:numFmt w:val="lowerLetter"/>
      <w:lvlText w:val="%2."/>
      <w:lvlJc w:val="left"/>
      <w:pPr>
        <w:ind w:left="1440" w:hanging="360"/>
      </w:pPr>
    </w:lvl>
    <w:lvl w:ilvl="2" w:tplc="BE5084E4">
      <w:start w:val="1"/>
      <w:numFmt w:val="lowerRoman"/>
      <w:lvlText w:val="%3."/>
      <w:lvlJc w:val="right"/>
      <w:pPr>
        <w:ind w:left="2160" w:hanging="180"/>
      </w:pPr>
    </w:lvl>
    <w:lvl w:ilvl="3" w:tplc="99502834">
      <w:start w:val="1"/>
      <w:numFmt w:val="decimal"/>
      <w:lvlText w:val="%4."/>
      <w:lvlJc w:val="left"/>
      <w:pPr>
        <w:ind w:left="2880" w:hanging="360"/>
      </w:pPr>
    </w:lvl>
    <w:lvl w:ilvl="4" w:tplc="BDF4AA1E">
      <w:start w:val="1"/>
      <w:numFmt w:val="lowerLetter"/>
      <w:lvlText w:val="%5."/>
      <w:lvlJc w:val="left"/>
      <w:pPr>
        <w:ind w:left="3600" w:hanging="360"/>
      </w:pPr>
    </w:lvl>
    <w:lvl w:ilvl="5" w:tplc="E294E208">
      <w:start w:val="1"/>
      <w:numFmt w:val="lowerRoman"/>
      <w:lvlText w:val="%6."/>
      <w:lvlJc w:val="right"/>
      <w:pPr>
        <w:ind w:left="4320" w:hanging="180"/>
      </w:pPr>
    </w:lvl>
    <w:lvl w:ilvl="6" w:tplc="0B7E1B3E">
      <w:start w:val="1"/>
      <w:numFmt w:val="decimal"/>
      <w:lvlText w:val="%7."/>
      <w:lvlJc w:val="left"/>
      <w:pPr>
        <w:ind w:left="5040" w:hanging="360"/>
      </w:pPr>
    </w:lvl>
    <w:lvl w:ilvl="7" w:tplc="6C86B736">
      <w:start w:val="1"/>
      <w:numFmt w:val="lowerLetter"/>
      <w:lvlText w:val="%8."/>
      <w:lvlJc w:val="left"/>
      <w:pPr>
        <w:ind w:left="5760" w:hanging="360"/>
      </w:pPr>
    </w:lvl>
    <w:lvl w:ilvl="8" w:tplc="2424CAE4">
      <w:start w:val="1"/>
      <w:numFmt w:val="lowerRoman"/>
      <w:lvlText w:val="%9."/>
      <w:lvlJc w:val="right"/>
      <w:pPr>
        <w:ind w:left="6480" w:hanging="180"/>
      </w:pPr>
    </w:lvl>
  </w:abstractNum>
  <w:abstractNum w:abstractNumId="5" w15:restartNumberingAfterBreak="0">
    <w:nsid w:val="54DCBADB"/>
    <w:multiLevelType w:val="hybridMultilevel"/>
    <w:tmpl w:val="FFFFFFFF"/>
    <w:lvl w:ilvl="0" w:tplc="167AB51A">
      <w:start w:val="1"/>
      <w:numFmt w:val="bullet"/>
      <w:lvlText w:val=""/>
      <w:lvlJc w:val="left"/>
      <w:pPr>
        <w:ind w:left="720" w:hanging="360"/>
      </w:pPr>
      <w:rPr>
        <w:rFonts w:hint="default" w:ascii="Symbol" w:hAnsi="Symbol"/>
      </w:rPr>
    </w:lvl>
    <w:lvl w:ilvl="1" w:tplc="1FCE7E96">
      <w:start w:val="1"/>
      <w:numFmt w:val="bullet"/>
      <w:lvlText w:val="o"/>
      <w:lvlJc w:val="left"/>
      <w:pPr>
        <w:ind w:left="1440" w:hanging="360"/>
      </w:pPr>
      <w:rPr>
        <w:rFonts w:hint="default" w:ascii="Courier New" w:hAnsi="Courier New"/>
      </w:rPr>
    </w:lvl>
    <w:lvl w:ilvl="2" w:tplc="B2061512">
      <w:start w:val="1"/>
      <w:numFmt w:val="bullet"/>
      <w:lvlText w:val=""/>
      <w:lvlJc w:val="left"/>
      <w:pPr>
        <w:ind w:left="2160" w:hanging="360"/>
      </w:pPr>
      <w:rPr>
        <w:rFonts w:hint="default" w:ascii="Wingdings" w:hAnsi="Wingdings"/>
      </w:rPr>
    </w:lvl>
    <w:lvl w:ilvl="3" w:tplc="DBA6FA30">
      <w:start w:val="1"/>
      <w:numFmt w:val="bullet"/>
      <w:lvlText w:val=""/>
      <w:lvlJc w:val="left"/>
      <w:pPr>
        <w:ind w:left="2880" w:hanging="360"/>
      </w:pPr>
      <w:rPr>
        <w:rFonts w:hint="default" w:ascii="Symbol" w:hAnsi="Symbol"/>
      </w:rPr>
    </w:lvl>
    <w:lvl w:ilvl="4" w:tplc="B10A5CC6">
      <w:start w:val="1"/>
      <w:numFmt w:val="bullet"/>
      <w:lvlText w:val="o"/>
      <w:lvlJc w:val="left"/>
      <w:pPr>
        <w:ind w:left="3600" w:hanging="360"/>
      </w:pPr>
      <w:rPr>
        <w:rFonts w:hint="default" w:ascii="Courier New" w:hAnsi="Courier New"/>
      </w:rPr>
    </w:lvl>
    <w:lvl w:ilvl="5" w:tplc="9BC20C0E">
      <w:start w:val="1"/>
      <w:numFmt w:val="bullet"/>
      <w:lvlText w:val=""/>
      <w:lvlJc w:val="left"/>
      <w:pPr>
        <w:ind w:left="4320" w:hanging="360"/>
      </w:pPr>
      <w:rPr>
        <w:rFonts w:hint="default" w:ascii="Wingdings" w:hAnsi="Wingdings"/>
      </w:rPr>
    </w:lvl>
    <w:lvl w:ilvl="6" w:tplc="CCF454FA">
      <w:start w:val="1"/>
      <w:numFmt w:val="bullet"/>
      <w:lvlText w:val=""/>
      <w:lvlJc w:val="left"/>
      <w:pPr>
        <w:ind w:left="5040" w:hanging="360"/>
      </w:pPr>
      <w:rPr>
        <w:rFonts w:hint="default" w:ascii="Symbol" w:hAnsi="Symbol"/>
      </w:rPr>
    </w:lvl>
    <w:lvl w:ilvl="7" w:tplc="50DC6F30">
      <w:start w:val="1"/>
      <w:numFmt w:val="bullet"/>
      <w:lvlText w:val="o"/>
      <w:lvlJc w:val="left"/>
      <w:pPr>
        <w:ind w:left="5760" w:hanging="360"/>
      </w:pPr>
      <w:rPr>
        <w:rFonts w:hint="default" w:ascii="Courier New" w:hAnsi="Courier New"/>
      </w:rPr>
    </w:lvl>
    <w:lvl w:ilvl="8" w:tplc="E1E46DA4">
      <w:start w:val="1"/>
      <w:numFmt w:val="bullet"/>
      <w:lvlText w:val=""/>
      <w:lvlJc w:val="left"/>
      <w:pPr>
        <w:ind w:left="6480" w:hanging="360"/>
      </w:pPr>
      <w:rPr>
        <w:rFonts w:hint="default" w:ascii="Wingdings" w:hAnsi="Wingdings"/>
      </w:rPr>
    </w:lvl>
  </w:abstractNum>
  <w:abstractNum w:abstractNumId="6" w15:restartNumberingAfterBreak="0">
    <w:nsid w:val="586FAD53"/>
    <w:multiLevelType w:val="hybridMultilevel"/>
    <w:tmpl w:val="A5D200A8"/>
    <w:lvl w:ilvl="0" w:tplc="9ABCB204">
      <w:start w:val="1"/>
      <w:numFmt w:val="bullet"/>
      <w:lvlText w:val=""/>
      <w:lvlJc w:val="left"/>
      <w:pPr>
        <w:ind w:left="720" w:hanging="360"/>
      </w:pPr>
      <w:rPr>
        <w:rFonts w:hint="default" w:ascii="Symbol" w:hAnsi="Symbol"/>
      </w:rPr>
    </w:lvl>
    <w:lvl w:ilvl="1" w:tplc="B1080808">
      <w:start w:val="1"/>
      <w:numFmt w:val="bullet"/>
      <w:lvlText w:val="o"/>
      <w:lvlJc w:val="left"/>
      <w:pPr>
        <w:ind w:left="1440" w:hanging="360"/>
      </w:pPr>
      <w:rPr>
        <w:rFonts w:hint="default" w:ascii="Courier New" w:hAnsi="Courier New"/>
      </w:rPr>
    </w:lvl>
    <w:lvl w:ilvl="2" w:tplc="6BDAFC72">
      <w:start w:val="1"/>
      <w:numFmt w:val="bullet"/>
      <w:lvlText w:val=""/>
      <w:lvlJc w:val="left"/>
      <w:pPr>
        <w:ind w:left="2160" w:hanging="360"/>
      </w:pPr>
      <w:rPr>
        <w:rFonts w:hint="default" w:ascii="Wingdings" w:hAnsi="Wingdings"/>
      </w:rPr>
    </w:lvl>
    <w:lvl w:ilvl="3" w:tplc="40380624">
      <w:start w:val="1"/>
      <w:numFmt w:val="bullet"/>
      <w:lvlText w:val=""/>
      <w:lvlJc w:val="left"/>
      <w:pPr>
        <w:ind w:left="2880" w:hanging="360"/>
      </w:pPr>
      <w:rPr>
        <w:rFonts w:hint="default" w:ascii="Symbol" w:hAnsi="Symbol"/>
      </w:rPr>
    </w:lvl>
    <w:lvl w:ilvl="4" w:tplc="D9B8FDC0">
      <w:start w:val="1"/>
      <w:numFmt w:val="bullet"/>
      <w:lvlText w:val="o"/>
      <w:lvlJc w:val="left"/>
      <w:pPr>
        <w:ind w:left="3600" w:hanging="360"/>
      </w:pPr>
      <w:rPr>
        <w:rFonts w:hint="default" w:ascii="Courier New" w:hAnsi="Courier New"/>
      </w:rPr>
    </w:lvl>
    <w:lvl w:ilvl="5" w:tplc="63788694">
      <w:start w:val="1"/>
      <w:numFmt w:val="bullet"/>
      <w:lvlText w:val=""/>
      <w:lvlJc w:val="left"/>
      <w:pPr>
        <w:ind w:left="4320" w:hanging="360"/>
      </w:pPr>
      <w:rPr>
        <w:rFonts w:hint="default" w:ascii="Wingdings" w:hAnsi="Wingdings"/>
      </w:rPr>
    </w:lvl>
    <w:lvl w:ilvl="6" w:tplc="4EDCCD48">
      <w:start w:val="1"/>
      <w:numFmt w:val="bullet"/>
      <w:lvlText w:val=""/>
      <w:lvlJc w:val="left"/>
      <w:pPr>
        <w:ind w:left="5040" w:hanging="360"/>
      </w:pPr>
      <w:rPr>
        <w:rFonts w:hint="default" w:ascii="Symbol" w:hAnsi="Symbol"/>
      </w:rPr>
    </w:lvl>
    <w:lvl w:ilvl="7" w:tplc="FF120DA4">
      <w:start w:val="1"/>
      <w:numFmt w:val="bullet"/>
      <w:lvlText w:val="o"/>
      <w:lvlJc w:val="left"/>
      <w:pPr>
        <w:ind w:left="5760" w:hanging="360"/>
      </w:pPr>
      <w:rPr>
        <w:rFonts w:hint="default" w:ascii="Courier New" w:hAnsi="Courier New"/>
      </w:rPr>
    </w:lvl>
    <w:lvl w:ilvl="8" w:tplc="93385BE4">
      <w:start w:val="1"/>
      <w:numFmt w:val="bullet"/>
      <w:lvlText w:val=""/>
      <w:lvlJc w:val="left"/>
      <w:pPr>
        <w:ind w:left="6480" w:hanging="360"/>
      </w:pPr>
      <w:rPr>
        <w:rFonts w:hint="default" w:ascii="Wingdings" w:hAnsi="Wingdings"/>
      </w:rPr>
    </w:lvl>
  </w:abstractNum>
  <w:abstractNum w:abstractNumId="7" w15:restartNumberingAfterBreak="0">
    <w:nsid w:val="59151AF5"/>
    <w:multiLevelType w:val="hybridMultilevel"/>
    <w:tmpl w:val="63229444"/>
    <w:lvl w:ilvl="0" w:tplc="5F7EC7E4">
      <w:start w:val="1"/>
      <w:numFmt w:val="decimal"/>
      <w:lvlText w:val="%1."/>
      <w:lvlJc w:val="left"/>
      <w:pPr>
        <w:ind w:left="720" w:hanging="360"/>
      </w:pPr>
    </w:lvl>
    <w:lvl w:ilvl="1" w:tplc="014C0A76">
      <w:start w:val="1"/>
      <w:numFmt w:val="lowerLetter"/>
      <w:lvlText w:val="%2."/>
      <w:lvlJc w:val="left"/>
      <w:pPr>
        <w:ind w:left="1440" w:hanging="360"/>
      </w:pPr>
    </w:lvl>
    <w:lvl w:ilvl="2" w:tplc="B4709E26">
      <w:start w:val="1"/>
      <w:numFmt w:val="lowerRoman"/>
      <w:lvlText w:val="%3."/>
      <w:lvlJc w:val="right"/>
      <w:pPr>
        <w:ind w:left="2160" w:hanging="180"/>
      </w:pPr>
    </w:lvl>
    <w:lvl w:ilvl="3" w:tplc="A67C5D7A">
      <w:start w:val="1"/>
      <w:numFmt w:val="decimal"/>
      <w:lvlText w:val="%4."/>
      <w:lvlJc w:val="left"/>
      <w:pPr>
        <w:ind w:left="2880" w:hanging="360"/>
      </w:pPr>
    </w:lvl>
    <w:lvl w:ilvl="4" w:tplc="89D897FC">
      <w:start w:val="1"/>
      <w:numFmt w:val="lowerLetter"/>
      <w:lvlText w:val="%5."/>
      <w:lvlJc w:val="left"/>
      <w:pPr>
        <w:ind w:left="3600" w:hanging="360"/>
      </w:pPr>
    </w:lvl>
    <w:lvl w:ilvl="5" w:tplc="082CDAB0">
      <w:start w:val="1"/>
      <w:numFmt w:val="lowerRoman"/>
      <w:lvlText w:val="%6."/>
      <w:lvlJc w:val="right"/>
      <w:pPr>
        <w:ind w:left="4320" w:hanging="180"/>
      </w:pPr>
    </w:lvl>
    <w:lvl w:ilvl="6" w:tplc="39387802">
      <w:start w:val="1"/>
      <w:numFmt w:val="decimal"/>
      <w:lvlText w:val="%7."/>
      <w:lvlJc w:val="left"/>
      <w:pPr>
        <w:ind w:left="5040" w:hanging="360"/>
      </w:pPr>
    </w:lvl>
    <w:lvl w:ilvl="7" w:tplc="476A1C8C">
      <w:start w:val="1"/>
      <w:numFmt w:val="lowerLetter"/>
      <w:lvlText w:val="%8."/>
      <w:lvlJc w:val="left"/>
      <w:pPr>
        <w:ind w:left="5760" w:hanging="360"/>
      </w:pPr>
    </w:lvl>
    <w:lvl w:ilvl="8" w:tplc="6C705E24">
      <w:start w:val="1"/>
      <w:numFmt w:val="lowerRoman"/>
      <w:lvlText w:val="%9."/>
      <w:lvlJc w:val="right"/>
      <w:pPr>
        <w:ind w:left="6480" w:hanging="180"/>
      </w:pPr>
    </w:lvl>
  </w:abstractNum>
  <w:abstractNum w:abstractNumId="8" w15:restartNumberingAfterBreak="0">
    <w:nsid w:val="5DC522BE"/>
    <w:multiLevelType w:val="hybridMultilevel"/>
    <w:tmpl w:val="0F0E0F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2322726"/>
    <w:multiLevelType w:val="hybridMultilevel"/>
    <w:tmpl w:val="FFFFFFFF"/>
    <w:lvl w:ilvl="0" w:tplc="ADC4B3E4">
      <w:start w:val="1"/>
      <w:numFmt w:val="bullet"/>
      <w:lvlText w:val=""/>
      <w:lvlJc w:val="left"/>
      <w:pPr>
        <w:ind w:left="720" w:hanging="360"/>
      </w:pPr>
      <w:rPr>
        <w:rFonts w:hint="default" w:ascii="Symbol" w:hAnsi="Symbol"/>
      </w:rPr>
    </w:lvl>
    <w:lvl w:ilvl="1" w:tplc="B00419C4">
      <w:start w:val="1"/>
      <w:numFmt w:val="bullet"/>
      <w:lvlText w:val="o"/>
      <w:lvlJc w:val="left"/>
      <w:pPr>
        <w:ind w:left="1440" w:hanging="360"/>
      </w:pPr>
      <w:rPr>
        <w:rFonts w:hint="default" w:ascii="Courier New" w:hAnsi="Courier New"/>
      </w:rPr>
    </w:lvl>
    <w:lvl w:ilvl="2" w:tplc="D66437A2">
      <w:start w:val="1"/>
      <w:numFmt w:val="bullet"/>
      <w:lvlText w:val=""/>
      <w:lvlJc w:val="left"/>
      <w:pPr>
        <w:ind w:left="2160" w:hanging="360"/>
      </w:pPr>
      <w:rPr>
        <w:rFonts w:hint="default" w:ascii="Wingdings" w:hAnsi="Wingdings"/>
      </w:rPr>
    </w:lvl>
    <w:lvl w:ilvl="3" w:tplc="AF26B664">
      <w:start w:val="1"/>
      <w:numFmt w:val="bullet"/>
      <w:lvlText w:val=""/>
      <w:lvlJc w:val="left"/>
      <w:pPr>
        <w:ind w:left="2880" w:hanging="360"/>
      </w:pPr>
      <w:rPr>
        <w:rFonts w:hint="default" w:ascii="Symbol" w:hAnsi="Symbol"/>
      </w:rPr>
    </w:lvl>
    <w:lvl w:ilvl="4" w:tplc="A62C9558">
      <w:start w:val="1"/>
      <w:numFmt w:val="bullet"/>
      <w:lvlText w:val="o"/>
      <w:lvlJc w:val="left"/>
      <w:pPr>
        <w:ind w:left="3600" w:hanging="360"/>
      </w:pPr>
      <w:rPr>
        <w:rFonts w:hint="default" w:ascii="Courier New" w:hAnsi="Courier New"/>
      </w:rPr>
    </w:lvl>
    <w:lvl w:ilvl="5" w:tplc="C73CE814">
      <w:start w:val="1"/>
      <w:numFmt w:val="bullet"/>
      <w:lvlText w:val=""/>
      <w:lvlJc w:val="left"/>
      <w:pPr>
        <w:ind w:left="4320" w:hanging="360"/>
      </w:pPr>
      <w:rPr>
        <w:rFonts w:hint="default" w:ascii="Wingdings" w:hAnsi="Wingdings"/>
      </w:rPr>
    </w:lvl>
    <w:lvl w:ilvl="6" w:tplc="D55E2E62">
      <w:start w:val="1"/>
      <w:numFmt w:val="bullet"/>
      <w:lvlText w:val=""/>
      <w:lvlJc w:val="left"/>
      <w:pPr>
        <w:ind w:left="5040" w:hanging="360"/>
      </w:pPr>
      <w:rPr>
        <w:rFonts w:hint="default" w:ascii="Symbol" w:hAnsi="Symbol"/>
      </w:rPr>
    </w:lvl>
    <w:lvl w:ilvl="7" w:tplc="B652DA4C">
      <w:start w:val="1"/>
      <w:numFmt w:val="bullet"/>
      <w:lvlText w:val="o"/>
      <w:lvlJc w:val="left"/>
      <w:pPr>
        <w:ind w:left="5760" w:hanging="360"/>
      </w:pPr>
      <w:rPr>
        <w:rFonts w:hint="default" w:ascii="Courier New" w:hAnsi="Courier New"/>
      </w:rPr>
    </w:lvl>
    <w:lvl w:ilvl="8" w:tplc="24ECDE50">
      <w:start w:val="1"/>
      <w:numFmt w:val="bullet"/>
      <w:lvlText w:val=""/>
      <w:lvlJc w:val="left"/>
      <w:pPr>
        <w:ind w:left="6480" w:hanging="360"/>
      </w:pPr>
      <w:rPr>
        <w:rFonts w:hint="default" w:ascii="Wingdings" w:hAnsi="Wingdings"/>
      </w:rPr>
    </w:lvl>
  </w:abstractNum>
  <w:abstractNum w:abstractNumId="10" w15:restartNumberingAfterBreak="0">
    <w:nsid w:val="63827D79"/>
    <w:multiLevelType w:val="hybridMultilevel"/>
    <w:tmpl w:val="FFFFFFFF"/>
    <w:lvl w:ilvl="0" w:tplc="A95CBC24">
      <w:start w:val="1"/>
      <w:numFmt w:val="bullet"/>
      <w:lvlText w:val=""/>
      <w:lvlJc w:val="left"/>
      <w:pPr>
        <w:ind w:left="720" w:hanging="360"/>
      </w:pPr>
      <w:rPr>
        <w:rFonts w:hint="default" w:ascii="Symbol" w:hAnsi="Symbol"/>
      </w:rPr>
    </w:lvl>
    <w:lvl w:ilvl="1" w:tplc="557AA02E">
      <w:start w:val="1"/>
      <w:numFmt w:val="bullet"/>
      <w:lvlText w:val="o"/>
      <w:lvlJc w:val="left"/>
      <w:pPr>
        <w:ind w:left="1440" w:hanging="360"/>
      </w:pPr>
      <w:rPr>
        <w:rFonts w:hint="default" w:ascii="Courier New" w:hAnsi="Courier New"/>
      </w:rPr>
    </w:lvl>
    <w:lvl w:ilvl="2" w:tplc="82184124">
      <w:start w:val="1"/>
      <w:numFmt w:val="bullet"/>
      <w:lvlText w:val=""/>
      <w:lvlJc w:val="left"/>
      <w:pPr>
        <w:ind w:left="2160" w:hanging="360"/>
      </w:pPr>
      <w:rPr>
        <w:rFonts w:hint="default" w:ascii="Wingdings" w:hAnsi="Wingdings"/>
      </w:rPr>
    </w:lvl>
    <w:lvl w:ilvl="3" w:tplc="5DBC907C">
      <w:start w:val="1"/>
      <w:numFmt w:val="bullet"/>
      <w:lvlText w:val=""/>
      <w:lvlJc w:val="left"/>
      <w:pPr>
        <w:ind w:left="2880" w:hanging="360"/>
      </w:pPr>
      <w:rPr>
        <w:rFonts w:hint="default" w:ascii="Symbol" w:hAnsi="Symbol"/>
      </w:rPr>
    </w:lvl>
    <w:lvl w:ilvl="4" w:tplc="830CC930">
      <w:start w:val="1"/>
      <w:numFmt w:val="bullet"/>
      <w:lvlText w:val="o"/>
      <w:lvlJc w:val="left"/>
      <w:pPr>
        <w:ind w:left="3600" w:hanging="360"/>
      </w:pPr>
      <w:rPr>
        <w:rFonts w:hint="default" w:ascii="Courier New" w:hAnsi="Courier New"/>
      </w:rPr>
    </w:lvl>
    <w:lvl w:ilvl="5" w:tplc="C4F20F58">
      <w:start w:val="1"/>
      <w:numFmt w:val="bullet"/>
      <w:lvlText w:val=""/>
      <w:lvlJc w:val="left"/>
      <w:pPr>
        <w:ind w:left="4320" w:hanging="360"/>
      </w:pPr>
      <w:rPr>
        <w:rFonts w:hint="default" w:ascii="Wingdings" w:hAnsi="Wingdings"/>
      </w:rPr>
    </w:lvl>
    <w:lvl w:ilvl="6" w:tplc="FA7649A6">
      <w:start w:val="1"/>
      <w:numFmt w:val="bullet"/>
      <w:lvlText w:val=""/>
      <w:lvlJc w:val="left"/>
      <w:pPr>
        <w:ind w:left="5040" w:hanging="360"/>
      </w:pPr>
      <w:rPr>
        <w:rFonts w:hint="default" w:ascii="Symbol" w:hAnsi="Symbol"/>
      </w:rPr>
    </w:lvl>
    <w:lvl w:ilvl="7" w:tplc="C4628382">
      <w:start w:val="1"/>
      <w:numFmt w:val="bullet"/>
      <w:lvlText w:val="o"/>
      <w:lvlJc w:val="left"/>
      <w:pPr>
        <w:ind w:left="5760" w:hanging="360"/>
      </w:pPr>
      <w:rPr>
        <w:rFonts w:hint="default" w:ascii="Courier New" w:hAnsi="Courier New"/>
      </w:rPr>
    </w:lvl>
    <w:lvl w:ilvl="8" w:tplc="9F921CF0">
      <w:start w:val="1"/>
      <w:numFmt w:val="bullet"/>
      <w:lvlText w:val=""/>
      <w:lvlJc w:val="left"/>
      <w:pPr>
        <w:ind w:left="6480" w:hanging="360"/>
      </w:pPr>
      <w:rPr>
        <w:rFonts w:hint="default" w:ascii="Wingdings" w:hAnsi="Wingdings"/>
      </w:rPr>
    </w:lvl>
  </w:abstractNum>
  <w:abstractNum w:abstractNumId="11" w15:restartNumberingAfterBreak="0">
    <w:nsid w:val="6BE71926"/>
    <w:multiLevelType w:val="hybridMultilevel"/>
    <w:tmpl w:val="FFFFFFFF"/>
    <w:lvl w:ilvl="0" w:tplc="DBEED7A2">
      <w:start w:val="1"/>
      <w:numFmt w:val="bullet"/>
      <w:lvlText w:val=""/>
      <w:lvlJc w:val="left"/>
      <w:pPr>
        <w:ind w:left="720" w:hanging="360"/>
      </w:pPr>
      <w:rPr>
        <w:rFonts w:hint="default" w:ascii="Symbol" w:hAnsi="Symbol"/>
      </w:rPr>
    </w:lvl>
    <w:lvl w:ilvl="1" w:tplc="F030EF58">
      <w:start w:val="1"/>
      <w:numFmt w:val="bullet"/>
      <w:lvlText w:val="o"/>
      <w:lvlJc w:val="left"/>
      <w:pPr>
        <w:ind w:left="1440" w:hanging="360"/>
      </w:pPr>
      <w:rPr>
        <w:rFonts w:hint="default" w:ascii="Courier New" w:hAnsi="Courier New"/>
      </w:rPr>
    </w:lvl>
    <w:lvl w:ilvl="2" w:tplc="98B62750">
      <w:start w:val="1"/>
      <w:numFmt w:val="bullet"/>
      <w:lvlText w:val=""/>
      <w:lvlJc w:val="left"/>
      <w:pPr>
        <w:ind w:left="2160" w:hanging="360"/>
      </w:pPr>
      <w:rPr>
        <w:rFonts w:hint="default" w:ascii="Wingdings" w:hAnsi="Wingdings"/>
      </w:rPr>
    </w:lvl>
    <w:lvl w:ilvl="3" w:tplc="7C08C7B2">
      <w:start w:val="1"/>
      <w:numFmt w:val="bullet"/>
      <w:lvlText w:val=""/>
      <w:lvlJc w:val="left"/>
      <w:pPr>
        <w:ind w:left="2880" w:hanging="360"/>
      </w:pPr>
      <w:rPr>
        <w:rFonts w:hint="default" w:ascii="Symbol" w:hAnsi="Symbol"/>
      </w:rPr>
    </w:lvl>
    <w:lvl w:ilvl="4" w:tplc="98FA5944">
      <w:start w:val="1"/>
      <w:numFmt w:val="bullet"/>
      <w:lvlText w:val="o"/>
      <w:lvlJc w:val="left"/>
      <w:pPr>
        <w:ind w:left="3600" w:hanging="360"/>
      </w:pPr>
      <w:rPr>
        <w:rFonts w:hint="default" w:ascii="Courier New" w:hAnsi="Courier New"/>
      </w:rPr>
    </w:lvl>
    <w:lvl w:ilvl="5" w:tplc="0B5AC8E4">
      <w:start w:val="1"/>
      <w:numFmt w:val="bullet"/>
      <w:lvlText w:val=""/>
      <w:lvlJc w:val="left"/>
      <w:pPr>
        <w:ind w:left="4320" w:hanging="360"/>
      </w:pPr>
      <w:rPr>
        <w:rFonts w:hint="default" w:ascii="Wingdings" w:hAnsi="Wingdings"/>
      </w:rPr>
    </w:lvl>
    <w:lvl w:ilvl="6" w:tplc="8646D4AC">
      <w:start w:val="1"/>
      <w:numFmt w:val="bullet"/>
      <w:lvlText w:val=""/>
      <w:lvlJc w:val="left"/>
      <w:pPr>
        <w:ind w:left="5040" w:hanging="360"/>
      </w:pPr>
      <w:rPr>
        <w:rFonts w:hint="default" w:ascii="Symbol" w:hAnsi="Symbol"/>
      </w:rPr>
    </w:lvl>
    <w:lvl w:ilvl="7" w:tplc="75DE35B6">
      <w:start w:val="1"/>
      <w:numFmt w:val="bullet"/>
      <w:lvlText w:val="o"/>
      <w:lvlJc w:val="left"/>
      <w:pPr>
        <w:ind w:left="5760" w:hanging="360"/>
      </w:pPr>
      <w:rPr>
        <w:rFonts w:hint="default" w:ascii="Courier New" w:hAnsi="Courier New"/>
      </w:rPr>
    </w:lvl>
    <w:lvl w:ilvl="8" w:tplc="F9FE21E6">
      <w:start w:val="1"/>
      <w:numFmt w:val="bullet"/>
      <w:lvlText w:val=""/>
      <w:lvlJc w:val="left"/>
      <w:pPr>
        <w:ind w:left="6480" w:hanging="360"/>
      </w:pPr>
      <w:rPr>
        <w:rFonts w:hint="default" w:ascii="Wingdings" w:hAnsi="Wingdings"/>
      </w:rPr>
    </w:lvl>
  </w:abstractNum>
  <w:abstractNum w:abstractNumId="12" w15:restartNumberingAfterBreak="0">
    <w:nsid w:val="74FD8B73"/>
    <w:multiLevelType w:val="hybridMultilevel"/>
    <w:tmpl w:val="FFFFFFFF"/>
    <w:lvl w:ilvl="0" w:tplc="7C368B22">
      <w:start w:val="1"/>
      <w:numFmt w:val="bullet"/>
      <w:lvlText w:val=""/>
      <w:lvlJc w:val="left"/>
      <w:pPr>
        <w:ind w:left="720" w:hanging="360"/>
      </w:pPr>
      <w:rPr>
        <w:rFonts w:hint="default" w:ascii="Symbol" w:hAnsi="Symbol"/>
      </w:rPr>
    </w:lvl>
    <w:lvl w:ilvl="1" w:tplc="FEE2AD16">
      <w:start w:val="1"/>
      <w:numFmt w:val="bullet"/>
      <w:lvlText w:val="o"/>
      <w:lvlJc w:val="left"/>
      <w:pPr>
        <w:ind w:left="1440" w:hanging="360"/>
      </w:pPr>
      <w:rPr>
        <w:rFonts w:hint="default" w:ascii="Courier New" w:hAnsi="Courier New"/>
      </w:rPr>
    </w:lvl>
    <w:lvl w:ilvl="2" w:tplc="CE3C6516">
      <w:start w:val="1"/>
      <w:numFmt w:val="bullet"/>
      <w:lvlText w:val=""/>
      <w:lvlJc w:val="left"/>
      <w:pPr>
        <w:ind w:left="2160" w:hanging="360"/>
      </w:pPr>
      <w:rPr>
        <w:rFonts w:hint="default" w:ascii="Wingdings" w:hAnsi="Wingdings"/>
      </w:rPr>
    </w:lvl>
    <w:lvl w:ilvl="3" w:tplc="608C6906">
      <w:start w:val="1"/>
      <w:numFmt w:val="bullet"/>
      <w:lvlText w:val=""/>
      <w:lvlJc w:val="left"/>
      <w:pPr>
        <w:ind w:left="2880" w:hanging="360"/>
      </w:pPr>
      <w:rPr>
        <w:rFonts w:hint="default" w:ascii="Symbol" w:hAnsi="Symbol"/>
      </w:rPr>
    </w:lvl>
    <w:lvl w:ilvl="4" w:tplc="A4526790">
      <w:start w:val="1"/>
      <w:numFmt w:val="bullet"/>
      <w:lvlText w:val="o"/>
      <w:lvlJc w:val="left"/>
      <w:pPr>
        <w:ind w:left="3600" w:hanging="360"/>
      </w:pPr>
      <w:rPr>
        <w:rFonts w:hint="default" w:ascii="Courier New" w:hAnsi="Courier New"/>
      </w:rPr>
    </w:lvl>
    <w:lvl w:ilvl="5" w:tplc="5EAEC782">
      <w:start w:val="1"/>
      <w:numFmt w:val="bullet"/>
      <w:lvlText w:val=""/>
      <w:lvlJc w:val="left"/>
      <w:pPr>
        <w:ind w:left="4320" w:hanging="360"/>
      </w:pPr>
      <w:rPr>
        <w:rFonts w:hint="default" w:ascii="Wingdings" w:hAnsi="Wingdings"/>
      </w:rPr>
    </w:lvl>
    <w:lvl w:ilvl="6" w:tplc="4306B746">
      <w:start w:val="1"/>
      <w:numFmt w:val="bullet"/>
      <w:lvlText w:val=""/>
      <w:lvlJc w:val="left"/>
      <w:pPr>
        <w:ind w:left="5040" w:hanging="360"/>
      </w:pPr>
      <w:rPr>
        <w:rFonts w:hint="default" w:ascii="Symbol" w:hAnsi="Symbol"/>
      </w:rPr>
    </w:lvl>
    <w:lvl w:ilvl="7" w:tplc="92625B70">
      <w:start w:val="1"/>
      <w:numFmt w:val="bullet"/>
      <w:lvlText w:val="o"/>
      <w:lvlJc w:val="left"/>
      <w:pPr>
        <w:ind w:left="5760" w:hanging="360"/>
      </w:pPr>
      <w:rPr>
        <w:rFonts w:hint="default" w:ascii="Courier New" w:hAnsi="Courier New"/>
      </w:rPr>
    </w:lvl>
    <w:lvl w:ilvl="8" w:tplc="46CC8164">
      <w:start w:val="1"/>
      <w:numFmt w:val="bullet"/>
      <w:lvlText w:val=""/>
      <w:lvlJc w:val="left"/>
      <w:pPr>
        <w:ind w:left="6480" w:hanging="360"/>
      </w:pPr>
      <w:rPr>
        <w:rFonts w:hint="default" w:ascii="Wingdings" w:hAnsi="Wingdings"/>
      </w:rPr>
    </w:lvl>
  </w:abstractNum>
  <w:abstractNum w:abstractNumId="13" w15:restartNumberingAfterBreak="0">
    <w:nsid w:val="773D8B91"/>
    <w:multiLevelType w:val="hybridMultilevel"/>
    <w:tmpl w:val="FFFFFFFF"/>
    <w:lvl w:ilvl="0" w:tplc="51B27526">
      <w:start w:val="1"/>
      <w:numFmt w:val="bullet"/>
      <w:lvlText w:val=""/>
      <w:lvlJc w:val="left"/>
      <w:pPr>
        <w:ind w:left="720" w:hanging="360"/>
      </w:pPr>
      <w:rPr>
        <w:rFonts w:hint="default" w:ascii="Symbol" w:hAnsi="Symbol"/>
      </w:rPr>
    </w:lvl>
    <w:lvl w:ilvl="1" w:tplc="C4A8F036">
      <w:start w:val="1"/>
      <w:numFmt w:val="bullet"/>
      <w:lvlText w:val="o"/>
      <w:lvlJc w:val="left"/>
      <w:pPr>
        <w:ind w:left="1440" w:hanging="360"/>
      </w:pPr>
      <w:rPr>
        <w:rFonts w:hint="default" w:ascii="Courier New" w:hAnsi="Courier New"/>
      </w:rPr>
    </w:lvl>
    <w:lvl w:ilvl="2" w:tplc="FBE88766">
      <w:start w:val="1"/>
      <w:numFmt w:val="bullet"/>
      <w:lvlText w:val=""/>
      <w:lvlJc w:val="left"/>
      <w:pPr>
        <w:ind w:left="2160" w:hanging="360"/>
      </w:pPr>
      <w:rPr>
        <w:rFonts w:hint="default" w:ascii="Wingdings" w:hAnsi="Wingdings"/>
      </w:rPr>
    </w:lvl>
    <w:lvl w:ilvl="3" w:tplc="DE46AD64">
      <w:start w:val="1"/>
      <w:numFmt w:val="bullet"/>
      <w:lvlText w:val=""/>
      <w:lvlJc w:val="left"/>
      <w:pPr>
        <w:ind w:left="2880" w:hanging="360"/>
      </w:pPr>
      <w:rPr>
        <w:rFonts w:hint="default" w:ascii="Symbol" w:hAnsi="Symbol"/>
      </w:rPr>
    </w:lvl>
    <w:lvl w:ilvl="4" w:tplc="797E7A7A">
      <w:start w:val="1"/>
      <w:numFmt w:val="bullet"/>
      <w:lvlText w:val="o"/>
      <w:lvlJc w:val="left"/>
      <w:pPr>
        <w:ind w:left="3600" w:hanging="360"/>
      </w:pPr>
      <w:rPr>
        <w:rFonts w:hint="default" w:ascii="Courier New" w:hAnsi="Courier New"/>
      </w:rPr>
    </w:lvl>
    <w:lvl w:ilvl="5" w:tplc="361669EE">
      <w:start w:val="1"/>
      <w:numFmt w:val="bullet"/>
      <w:lvlText w:val=""/>
      <w:lvlJc w:val="left"/>
      <w:pPr>
        <w:ind w:left="4320" w:hanging="360"/>
      </w:pPr>
      <w:rPr>
        <w:rFonts w:hint="default" w:ascii="Wingdings" w:hAnsi="Wingdings"/>
      </w:rPr>
    </w:lvl>
    <w:lvl w:ilvl="6" w:tplc="6B30ABCC">
      <w:start w:val="1"/>
      <w:numFmt w:val="bullet"/>
      <w:lvlText w:val=""/>
      <w:lvlJc w:val="left"/>
      <w:pPr>
        <w:ind w:left="5040" w:hanging="360"/>
      </w:pPr>
      <w:rPr>
        <w:rFonts w:hint="default" w:ascii="Symbol" w:hAnsi="Symbol"/>
      </w:rPr>
    </w:lvl>
    <w:lvl w:ilvl="7" w:tplc="3AAC209E">
      <w:start w:val="1"/>
      <w:numFmt w:val="bullet"/>
      <w:lvlText w:val="o"/>
      <w:lvlJc w:val="left"/>
      <w:pPr>
        <w:ind w:left="5760" w:hanging="360"/>
      </w:pPr>
      <w:rPr>
        <w:rFonts w:hint="default" w:ascii="Courier New" w:hAnsi="Courier New"/>
      </w:rPr>
    </w:lvl>
    <w:lvl w:ilvl="8" w:tplc="B54EE286">
      <w:start w:val="1"/>
      <w:numFmt w:val="bullet"/>
      <w:lvlText w:val=""/>
      <w:lvlJc w:val="left"/>
      <w:pPr>
        <w:ind w:left="6480" w:hanging="360"/>
      </w:pPr>
      <w:rPr>
        <w:rFonts w:hint="default" w:ascii="Wingdings" w:hAnsi="Wingdings"/>
      </w:rPr>
    </w:lvl>
  </w:abstractNum>
  <w:num w:numId="1" w16cid:durableId="1425031786">
    <w:abstractNumId w:val="5"/>
  </w:num>
  <w:num w:numId="2" w16cid:durableId="2011711411">
    <w:abstractNumId w:val="3"/>
  </w:num>
  <w:num w:numId="3" w16cid:durableId="156656562">
    <w:abstractNumId w:val="2"/>
  </w:num>
  <w:num w:numId="4" w16cid:durableId="1692684331">
    <w:abstractNumId w:val="10"/>
  </w:num>
  <w:num w:numId="5" w16cid:durableId="1988586765">
    <w:abstractNumId w:val="1"/>
  </w:num>
  <w:num w:numId="6" w16cid:durableId="1035496085">
    <w:abstractNumId w:val="6"/>
  </w:num>
  <w:num w:numId="7" w16cid:durableId="141196304">
    <w:abstractNumId w:val="7"/>
  </w:num>
  <w:num w:numId="8" w16cid:durableId="460729716">
    <w:abstractNumId w:val="12"/>
  </w:num>
  <w:num w:numId="9" w16cid:durableId="311715094">
    <w:abstractNumId w:val="4"/>
  </w:num>
  <w:num w:numId="10" w16cid:durableId="1310790582">
    <w:abstractNumId w:val="8"/>
  </w:num>
  <w:num w:numId="11" w16cid:durableId="759908848">
    <w:abstractNumId w:val="11"/>
  </w:num>
  <w:num w:numId="12" w16cid:durableId="962423044">
    <w:abstractNumId w:val="0"/>
  </w:num>
  <w:num w:numId="13" w16cid:durableId="2050449882">
    <w:abstractNumId w:val="9"/>
  </w:num>
  <w:num w:numId="14" w16cid:durableId="12082230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ED8366"/>
    <w:rsid w:val="0000373B"/>
    <w:rsid w:val="00003E46"/>
    <w:rsid w:val="000043DE"/>
    <w:rsid w:val="0000515D"/>
    <w:rsid w:val="0001399F"/>
    <w:rsid w:val="0002009B"/>
    <w:rsid w:val="00020296"/>
    <w:rsid w:val="00025A92"/>
    <w:rsid w:val="000308CF"/>
    <w:rsid w:val="0003295A"/>
    <w:rsid w:val="00035775"/>
    <w:rsid w:val="00036AC3"/>
    <w:rsid w:val="00036E2E"/>
    <w:rsid w:val="00041D39"/>
    <w:rsid w:val="0004312F"/>
    <w:rsid w:val="0004352A"/>
    <w:rsid w:val="0004352E"/>
    <w:rsid w:val="0004359B"/>
    <w:rsid w:val="00045C08"/>
    <w:rsid w:val="00046AB0"/>
    <w:rsid w:val="00047554"/>
    <w:rsid w:val="0005285A"/>
    <w:rsid w:val="00053968"/>
    <w:rsid w:val="000549D0"/>
    <w:rsid w:val="00054FE3"/>
    <w:rsid w:val="00055570"/>
    <w:rsid w:val="00060C45"/>
    <w:rsid w:val="00074387"/>
    <w:rsid w:val="000800F9"/>
    <w:rsid w:val="00081CC7"/>
    <w:rsid w:val="00090FCE"/>
    <w:rsid w:val="00094C8A"/>
    <w:rsid w:val="000965D9"/>
    <w:rsid w:val="000A008F"/>
    <w:rsid w:val="000A2B17"/>
    <w:rsid w:val="000A45B5"/>
    <w:rsid w:val="000A48B8"/>
    <w:rsid w:val="000A4E8B"/>
    <w:rsid w:val="000A646E"/>
    <w:rsid w:val="000A6699"/>
    <w:rsid w:val="000A6769"/>
    <w:rsid w:val="000B3906"/>
    <w:rsid w:val="000B74FA"/>
    <w:rsid w:val="000C486E"/>
    <w:rsid w:val="000C7259"/>
    <w:rsid w:val="000C7CE1"/>
    <w:rsid w:val="000E2816"/>
    <w:rsid w:val="000E6DAF"/>
    <w:rsid w:val="000E7A63"/>
    <w:rsid w:val="000F1AE4"/>
    <w:rsid w:val="000F2394"/>
    <w:rsid w:val="000F6012"/>
    <w:rsid w:val="00102220"/>
    <w:rsid w:val="00104489"/>
    <w:rsid w:val="00104942"/>
    <w:rsid w:val="001115FE"/>
    <w:rsid w:val="00112189"/>
    <w:rsid w:val="00112D34"/>
    <w:rsid w:val="00114232"/>
    <w:rsid w:val="00114B3D"/>
    <w:rsid w:val="001155F3"/>
    <w:rsid w:val="00121185"/>
    <w:rsid w:val="00121926"/>
    <w:rsid w:val="0012448E"/>
    <w:rsid w:val="001301FB"/>
    <w:rsid w:val="00130CBB"/>
    <w:rsid w:val="00131A1D"/>
    <w:rsid w:val="001367F9"/>
    <w:rsid w:val="00136E1F"/>
    <w:rsid w:val="00140B1E"/>
    <w:rsid w:val="001451EE"/>
    <w:rsid w:val="00147C01"/>
    <w:rsid w:val="00151335"/>
    <w:rsid w:val="001562E9"/>
    <w:rsid w:val="00162525"/>
    <w:rsid w:val="00163B33"/>
    <w:rsid w:val="0016445F"/>
    <w:rsid w:val="00167129"/>
    <w:rsid w:val="001675CF"/>
    <w:rsid w:val="001712B8"/>
    <w:rsid w:val="00171F1D"/>
    <w:rsid w:val="001731E6"/>
    <w:rsid w:val="00173FDA"/>
    <w:rsid w:val="00174E93"/>
    <w:rsid w:val="00175C86"/>
    <w:rsid w:val="001768E5"/>
    <w:rsid w:val="00180941"/>
    <w:rsid w:val="00181DEC"/>
    <w:rsid w:val="00183FE0"/>
    <w:rsid w:val="001900AD"/>
    <w:rsid w:val="00194790"/>
    <w:rsid w:val="001A3FB5"/>
    <w:rsid w:val="001B2BBF"/>
    <w:rsid w:val="001B3E98"/>
    <w:rsid w:val="001C08FA"/>
    <w:rsid w:val="001C28B6"/>
    <w:rsid w:val="001C48B4"/>
    <w:rsid w:val="001C5173"/>
    <w:rsid w:val="001C7A45"/>
    <w:rsid w:val="001C7D74"/>
    <w:rsid w:val="001D0EA8"/>
    <w:rsid w:val="001D240A"/>
    <w:rsid w:val="001D29E9"/>
    <w:rsid w:val="001D2D1A"/>
    <w:rsid w:val="001D3983"/>
    <w:rsid w:val="001D3A63"/>
    <w:rsid w:val="001D43B3"/>
    <w:rsid w:val="001E0C12"/>
    <w:rsid w:val="001E0E89"/>
    <w:rsid w:val="001E12D8"/>
    <w:rsid w:val="001E17E0"/>
    <w:rsid w:val="001E2EC7"/>
    <w:rsid w:val="001F4ED2"/>
    <w:rsid w:val="001F5418"/>
    <w:rsid w:val="002007CE"/>
    <w:rsid w:val="00204245"/>
    <w:rsid w:val="0020471B"/>
    <w:rsid w:val="00205365"/>
    <w:rsid w:val="00206749"/>
    <w:rsid w:val="002157E1"/>
    <w:rsid w:val="00216CB3"/>
    <w:rsid w:val="002203AD"/>
    <w:rsid w:val="0022268B"/>
    <w:rsid w:val="002238E6"/>
    <w:rsid w:val="002253E5"/>
    <w:rsid w:val="00225827"/>
    <w:rsid w:val="0022636E"/>
    <w:rsid w:val="0023053B"/>
    <w:rsid w:val="002305BD"/>
    <w:rsid w:val="002350A6"/>
    <w:rsid w:val="00241977"/>
    <w:rsid w:val="0024342B"/>
    <w:rsid w:val="0024608B"/>
    <w:rsid w:val="002463AB"/>
    <w:rsid w:val="00251C3E"/>
    <w:rsid w:val="0025389B"/>
    <w:rsid w:val="002549FD"/>
    <w:rsid w:val="002556E6"/>
    <w:rsid w:val="00256A91"/>
    <w:rsid w:val="002573E8"/>
    <w:rsid w:val="00257E6C"/>
    <w:rsid w:val="002629DD"/>
    <w:rsid w:val="00263365"/>
    <w:rsid w:val="0026411C"/>
    <w:rsid w:val="00265E7A"/>
    <w:rsid w:val="002662F7"/>
    <w:rsid w:val="00270E6E"/>
    <w:rsid w:val="0027105A"/>
    <w:rsid w:val="00272A31"/>
    <w:rsid w:val="002748E7"/>
    <w:rsid w:val="00275F33"/>
    <w:rsid w:val="00275FD7"/>
    <w:rsid w:val="002762F5"/>
    <w:rsid w:val="00276B44"/>
    <w:rsid w:val="002770E5"/>
    <w:rsid w:val="00280439"/>
    <w:rsid w:val="00280FC5"/>
    <w:rsid w:val="00283FF3"/>
    <w:rsid w:val="00285DD6"/>
    <w:rsid w:val="00287C02"/>
    <w:rsid w:val="00290555"/>
    <w:rsid w:val="00291F0C"/>
    <w:rsid w:val="00292573"/>
    <w:rsid w:val="00292ADD"/>
    <w:rsid w:val="00294865"/>
    <w:rsid w:val="002950FB"/>
    <w:rsid w:val="002A04F4"/>
    <w:rsid w:val="002B5B0D"/>
    <w:rsid w:val="002B5E3C"/>
    <w:rsid w:val="002C0454"/>
    <w:rsid w:val="002C0731"/>
    <w:rsid w:val="002C273B"/>
    <w:rsid w:val="002D1D88"/>
    <w:rsid w:val="002D2F16"/>
    <w:rsid w:val="002E16A7"/>
    <w:rsid w:val="002E2B11"/>
    <w:rsid w:val="002E39CA"/>
    <w:rsid w:val="002E4058"/>
    <w:rsid w:val="002E73DA"/>
    <w:rsid w:val="002F56F9"/>
    <w:rsid w:val="002F6B6F"/>
    <w:rsid w:val="00301B47"/>
    <w:rsid w:val="003023FD"/>
    <w:rsid w:val="003034B4"/>
    <w:rsid w:val="00305942"/>
    <w:rsid w:val="00305B41"/>
    <w:rsid w:val="003072DD"/>
    <w:rsid w:val="003073A9"/>
    <w:rsid w:val="0031351E"/>
    <w:rsid w:val="00314719"/>
    <w:rsid w:val="00324D4C"/>
    <w:rsid w:val="0032621C"/>
    <w:rsid w:val="0033160C"/>
    <w:rsid w:val="0033163F"/>
    <w:rsid w:val="00331667"/>
    <w:rsid w:val="00331FC3"/>
    <w:rsid w:val="00334161"/>
    <w:rsid w:val="00335132"/>
    <w:rsid w:val="003415E6"/>
    <w:rsid w:val="00341600"/>
    <w:rsid w:val="00342ECB"/>
    <w:rsid w:val="0034312D"/>
    <w:rsid w:val="0034577C"/>
    <w:rsid w:val="00346101"/>
    <w:rsid w:val="003461DC"/>
    <w:rsid w:val="00346567"/>
    <w:rsid w:val="00352A6F"/>
    <w:rsid w:val="00354696"/>
    <w:rsid w:val="00355CF1"/>
    <w:rsid w:val="00355F1D"/>
    <w:rsid w:val="003561F2"/>
    <w:rsid w:val="00356FA7"/>
    <w:rsid w:val="00364C99"/>
    <w:rsid w:val="003757A0"/>
    <w:rsid w:val="00380494"/>
    <w:rsid w:val="003857A2"/>
    <w:rsid w:val="00385926"/>
    <w:rsid w:val="00391D10"/>
    <w:rsid w:val="003936E2"/>
    <w:rsid w:val="003945A7"/>
    <w:rsid w:val="00397583"/>
    <w:rsid w:val="003A2D7F"/>
    <w:rsid w:val="003A3CD0"/>
    <w:rsid w:val="003A5084"/>
    <w:rsid w:val="003B29DE"/>
    <w:rsid w:val="003B59E7"/>
    <w:rsid w:val="003B5D39"/>
    <w:rsid w:val="003B6B53"/>
    <w:rsid w:val="003B71DA"/>
    <w:rsid w:val="003C0AB2"/>
    <w:rsid w:val="003C4A66"/>
    <w:rsid w:val="003C5519"/>
    <w:rsid w:val="003C5A1A"/>
    <w:rsid w:val="003C5A9D"/>
    <w:rsid w:val="003D23E5"/>
    <w:rsid w:val="003D3B11"/>
    <w:rsid w:val="003D413B"/>
    <w:rsid w:val="003D4166"/>
    <w:rsid w:val="003D43F0"/>
    <w:rsid w:val="003D4BC5"/>
    <w:rsid w:val="003D639C"/>
    <w:rsid w:val="003D666B"/>
    <w:rsid w:val="003D6F58"/>
    <w:rsid w:val="003E0404"/>
    <w:rsid w:val="003E0B82"/>
    <w:rsid w:val="003F1DBE"/>
    <w:rsid w:val="003F2B9F"/>
    <w:rsid w:val="003F7465"/>
    <w:rsid w:val="0040034E"/>
    <w:rsid w:val="00400A94"/>
    <w:rsid w:val="004048D3"/>
    <w:rsid w:val="00407128"/>
    <w:rsid w:val="00407EC4"/>
    <w:rsid w:val="0041150C"/>
    <w:rsid w:val="004157C7"/>
    <w:rsid w:val="004215F4"/>
    <w:rsid w:val="00423B98"/>
    <w:rsid w:val="00427C61"/>
    <w:rsid w:val="004308AA"/>
    <w:rsid w:val="00430ECF"/>
    <w:rsid w:val="00431717"/>
    <w:rsid w:val="004321A0"/>
    <w:rsid w:val="004337E4"/>
    <w:rsid w:val="004342A2"/>
    <w:rsid w:val="00437F07"/>
    <w:rsid w:val="0044053F"/>
    <w:rsid w:val="004464DA"/>
    <w:rsid w:val="004466C8"/>
    <w:rsid w:val="004469FE"/>
    <w:rsid w:val="0044738A"/>
    <w:rsid w:val="00451891"/>
    <w:rsid w:val="00451BF2"/>
    <w:rsid w:val="00451DB7"/>
    <w:rsid w:val="00453902"/>
    <w:rsid w:val="00455EC6"/>
    <w:rsid w:val="00457719"/>
    <w:rsid w:val="00461AAA"/>
    <w:rsid w:val="004635DA"/>
    <w:rsid w:val="004637DC"/>
    <w:rsid w:val="00463866"/>
    <w:rsid w:val="00464635"/>
    <w:rsid w:val="004759DE"/>
    <w:rsid w:val="0047C753"/>
    <w:rsid w:val="00482FB1"/>
    <w:rsid w:val="00485009"/>
    <w:rsid w:val="00486600"/>
    <w:rsid w:val="00487F09"/>
    <w:rsid w:val="00492A87"/>
    <w:rsid w:val="00492F60"/>
    <w:rsid w:val="00493887"/>
    <w:rsid w:val="0049653B"/>
    <w:rsid w:val="004A000B"/>
    <w:rsid w:val="004A10E8"/>
    <w:rsid w:val="004A6889"/>
    <w:rsid w:val="004B51CA"/>
    <w:rsid w:val="004B5962"/>
    <w:rsid w:val="004B5BC8"/>
    <w:rsid w:val="004B73BB"/>
    <w:rsid w:val="004C2245"/>
    <w:rsid w:val="004C23CC"/>
    <w:rsid w:val="004C29E9"/>
    <w:rsid w:val="004C4BFC"/>
    <w:rsid w:val="004D02D2"/>
    <w:rsid w:val="004D2F2B"/>
    <w:rsid w:val="004D4FDC"/>
    <w:rsid w:val="004D5D83"/>
    <w:rsid w:val="004D7D86"/>
    <w:rsid w:val="004E3DF3"/>
    <w:rsid w:val="004E5CD3"/>
    <w:rsid w:val="004E6176"/>
    <w:rsid w:val="004E7296"/>
    <w:rsid w:val="004F00B8"/>
    <w:rsid w:val="004F024F"/>
    <w:rsid w:val="004F1062"/>
    <w:rsid w:val="004F16B3"/>
    <w:rsid w:val="004F17D2"/>
    <w:rsid w:val="004F2511"/>
    <w:rsid w:val="004F5A20"/>
    <w:rsid w:val="00504406"/>
    <w:rsid w:val="0050468D"/>
    <w:rsid w:val="005076D8"/>
    <w:rsid w:val="005125D8"/>
    <w:rsid w:val="00513678"/>
    <w:rsid w:val="0051B095"/>
    <w:rsid w:val="005202F5"/>
    <w:rsid w:val="00523036"/>
    <w:rsid w:val="00524916"/>
    <w:rsid w:val="0052734C"/>
    <w:rsid w:val="00531ACA"/>
    <w:rsid w:val="005324D2"/>
    <w:rsid w:val="00540739"/>
    <w:rsid w:val="00542399"/>
    <w:rsid w:val="00542551"/>
    <w:rsid w:val="00544597"/>
    <w:rsid w:val="00550EE1"/>
    <w:rsid w:val="00551B0C"/>
    <w:rsid w:val="00552B01"/>
    <w:rsid w:val="00557560"/>
    <w:rsid w:val="00557EE0"/>
    <w:rsid w:val="00561831"/>
    <w:rsid w:val="00563615"/>
    <w:rsid w:val="005638C9"/>
    <w:rsid w:val="00565896"/>
    <w:rsid w:val="00566BB9"/>
    <w:rsid w:val="00567D17"/>
    <w:rsid w:val="00571E90"/>
    <w:rsid w:val="005723E7"/>
    <w:rsid w:val="0057346A"/>
    <w:rsid w:val="0057611F"/>
    <w:rsid w:val="005769FD"/>
    <w:rsid w:val="0058222A"/>
    <w:rsid w:val="0058411E"/>
    <w:rsid w:val="00587DC5"/>
    <w:rsid w:val="005906DE"/>
    <w:rsid w:val="005910EB"/>
    <w:rsid w:val="0059221D"/>
    <w:rsid w:val="005922DF"/>
    <w:rsid w:val="00592EA3"/>
    <w:rsid w:val="005960A9"/>
    <w:rsid w:val="005A1C6D"/>
    <w:rsid w:val="005A680B"/>
    <w:rsid w:val="005A72BC"/>
    <w:rsid w:val="005B674F"/>
    <w:rsid w:val="005C39B2"/>
    <w:rsid w:val="005C6417"/>
    <w:rsid w:val="005C6803"/>
    <w:rsid w:val="005C6C5D"/>
    <w:rsid w:val="005D0DD4"/>
    <w:rsid w:val="005D1623"/>
    <w:rsid w:val="005D2075"/>
    <w:rsid w:val="005D2DCB"/>
    <w:rsid w:val="005D3666"/>
    <w:rsid w:val="005D6C6A"/>
    <w:rsid w:val="005D7F87"/>
    <w:rsid w:val="005E2023"/>
    <w:rsid w:val="005E3991"/>
    <w:rsid w:val="005EF064"/>
    <w:rsid w:val="005F00F8"/>
    <w:rsid w:val="005F0E4E"/>
    <w:rsid w:val="005F1228"/>
    <w:rsid w:val="005F36DD"/>
    <w:rsid w:val="005F493F"/>
    <w:rsid w:val="005F67EF"/>
    <w:rsid w:val="00601109"/>
    <w:rsid w:val="00601A66"/>
    <w:rsid w:val="00606073"/>
    <w:rsid w:val="006103BF"/>
    <w:rsid w:val="00611891"/>
    <w:rsid w:val="006133CC"/>
    <w:rsid w:val="00620CAA"/>
    <w:rsid w:val="00622AAD"/>
    <w:rsid w:val="00622EE1"/>
    <w:rsid w:val="00623496"/>
    <w:rsid w:val="006259DE"/>
    <w:rsid w:val="00625AB1"/>
    <w:rsid w:val="00626450"/>
    <w:rsid w:val="00633696"/>
    <w:rsid w:val="00635ABE"/>
    <w:rsid w:val="00635F1F"/>
    <w:rsid w:val="00640176"/>
    <w:rsid w:val="006449B1"/>
    <w:rsid w:val="0064534A"/>
    <w:rsid w:val="00646138"/>
    <w:rsid w:val="00646E43"/>
    <w:rsid w:val="006516B9"/>
    <w:rsid w:val="0065601B"/>
    <w:rsid w:val="006577BD"/>
    <w:rsid w:val="0066659F"/>
    <w:rsid w:val="00675780"/>
    <w:rsid w:val="00676C5A"/>
    <w:rsid w:val="00682120"/>
    <w:rsid w:val="0068414E"/>
    <w:rsid w:val="006856A7"/>
    <w:rsid w:val="006A03A0"/>
    <w:rsid w:val="006A0C6D"/>
    <w:rsid w:val="006A20DB"/>
    <w:rsid w:val="006A2836"/>
    <w:rsid w:val="006B22C1"/>
    <w:rsid w:val="006B5541"/>
    <w:rsid w:val="006C02F9"/>
    <w:rsid w:val="006C1C19"/>
    <w:rsid w:val="006D0090"/>
    <w:rsid w:val="006D03AC"/>
    <w:rsid w:val="006D5FF9"/>
    <w:rsid w:val="006D6A5C"/>
    <w:rsid w:val="006D71F8"/>
    <w:rsid w:val="006E0435"/>
    <w:rsid w:val="006E2F5E"/>
    <w:rsid w:val="006E4184"/>
    <w:rsid w:val="006F298C"/>
    <w:rsid w:val="006F4C69"/>
    <w:rsid w:val="006F70E1"/>
    <w:rsid w:val="006F748A"/>
    <w:rsid w:val="00701D13"/>
    <w:rsid w:val="00703534"/>
    <w:rsid w:val="007108ED"/>
    <w:rsid w:val="00711F6A"/>
    <w:rsid w:val="0071283D"/>
    <w:rsid w:val="007130A3"/>
    <w:rsid w:val="00715C5C"/>
    <w:rsid w:val="007166D2"/>
    <w:rsid w:val="00717C21"/>
    <w:rsid w:val="00722FFB"/>
    <w:rsid w:val="00725CBA"/>
    <w:rsid w:val="00730374"/>
    <w:rsid w:val="007315C1"/>
    <w:rsid w:val="007319EF"/>
    <w:rsid w:val="007362E0"/>
    <w:rsid w:val="00742BFF"/>
    <w:rsid w:val="00750767"/>
    <w:rsid w:val="00750911"/>
    <w:rsid w:val="00750FEB"/>
    <w:rsid w:val="00755384"/>
    <w:rsid w:val="0075722F"/>
    <w:rsid w:val="007639F6"/>
    <w:rsid w:val="00766F30"/>
    <w:rsid w:val="00772E84"/>
    <w:rsid w:val="007731C3"/>
    <w:rsid w:val="007740C0"/>
    <w:rsid w:val="00781530"/>
    <w:rsid w:val="00781DAD"/>
    <w:rsid w:val="00784CD1"/>
    <w:rsid w:val="007855B4"/>
    <w:rsid w:val="00786785"/>
    <w:rsid w:val="00787FB6"/>
    <w:rsid w:val="0079008F"/>
    <w:rsid w:val="00794C98"/>
    <w:rsid w:val="00795426"/>
    <w:rsid w:val="007954F2"/>
    <w:rsid w:val="00797C4D"/>
    <w:rsid w:val="007A0C19"/>
    <w:rsid w:val="007A1C42"/>
    <w:rsid w:val="007A3FEC"/>
    <w:rsid w:val="007A5772"/>
    <w:rsid w:val="007A6A3A"/>
    <w:rsid w:val="007A7B6C"/>
    <w:rsid w:val="007B7833"/>
    <w:rsid w:val="007B7F74"/>
    <w:rsid w:val="007C01C0"/>
    <w:rsid w:val="007C0EAE"/>
    <w:rsid w:val="007C1526"/>
    <w:rsid w:val="007C5B11"/>
    <w:rsid w:val="007C6E2F"/>
    <w:rsid w:val="007C7252"/>
    <w:rsid w:val="007D02D8"/>
    <w:rsid w:val="007D18E9"/>
    <w:rsid w:val="007D6021"/>
    <w:rsid w:val="007D6BE0"/>
    <w:rsid w:val="007D6CFF"/>
    <w:rsid w:val="007E2116"/>
    <w:rsid w:val="007E3263"/>
    <w:rsid w:val="007E6D99"/>
    <w:rsid w:val="007F5C28"/>
    <w:rsid w:val="007F758F"/>
    <w:rsid w:val="00804D85"/>
    <w:rsid w:val="008059C7"/>
    <w:rsid w:val="00817ACB"/>
    <w:rsid w:val="0082300C"/>
    <w:rsid w:val="00824513"/>
    <w:rsid w:val="00824C1B"/>
    <w:rsid w:val="008254DC"/>
    <w:rsid w:val="00827D21"/>
    <w:rsid w:val="00831F36"/>
    <w:rsid w:val="00835E4C"/>
    <w:rsid w:val="008368D8"/>
    <w:rsid w:val="0083754E"/>
    <w:rsid w:val="0084358E"/>
    <w:rsid w:val="008502E3"/>
    <w:rsid w:val="008508DB"/>
    <w:rsid w:val="00851767"/>
    <w:rsid w:val="0085363F"/>
    <w:rsid w:val="0085620D"/>
    <w:rsid w:val="00861C4C"/>
    <w:rsid w:val="00866FCA"/>
    <w:rsid w:val="00880A0C"/>
    <w:rsid w:val="008819BF"/>
    <w:rsid w:val="00882596"/>
    <w:rsid w:val="0088659E"/>
    <w:rsid w:val="00887C50"/>
    <w:rsid w:val="008938C8"/>
    <w:rsid w:val="00893AF6"/>
    <w:rsid w:val="00894D21"/>
    <w:rsid w:val="00896B81"/>
    <w:rsid w:val="00896FBC"/>
    <w:rsid w:val="008A2D9E"/>
    <w:rsid w:val="008A44EC"/>
    <w:rsid w:val="008A4F1C"/>
    <w:rsid w:val="008A5462"/>
    <w:rsid w:val="008A68AD"/>
    <w:rsid w:val="008A780E"/>
    <w:rsid w:val="008C0EC4"/>
    <w:rsid w:val="008C5971"/>
    <w:rsid w:val="008C606B"/>
    <w:rsid w:val="008C6595"/>
    <w:rsid w:val="008C7096"/>
    <w:rsid w:val="008C78F3"/>
    <w:rsid w:val="008C7F62"/>
    <w:rsid w:val="008D4C9D"/>
    <w:rsid w:val="008E26F5"/>
    <w:rsid w:val="008E6401"/>
    <w:rsid w:val="008F2A9A"/>
    <w:rsid w:val="008F4370"/>
    <w:rsid w:val="008F4F4D"/>
    <w:rsid w:val="008F5305"/>
    <w:rsid w:val="008F7503"/>
    <w:rsid w:val="00900CD1"/>
    <w:rsid w:val="009021E0"/>
    <w:rsid w:val="00902D7B"/>
    <w:rsid w:val="00914668"/>
    <w:rsid w:val="00915437"/>
    <w:rsid w:val="0091620F"/>
    <w:rsid w:val="00917387"/>
    <w:rsid w:val="0091777E"/>
    <w:rsid w:val="00921B76"/>
    <w:rsid w:val="009236F6"/>
    <w:rsid w:val="009240F5"/>
    <w:rsid w:val="009242B8"/>
    <w:rsid w:val="009253A5"/>
    <w:rsid w:val="009279A4"/>
    <w:rsid w:val="009304F9"/>
    <w:rsid w:val="0093126A"/>
    <w:rsid w:val="009314CF"/>
    <w:rsid w:val="00931D33"/>
    <w:rsid w:val="00932AF5"/>
    <w:rsid w:val="00932B8B"/>
    <w:rsid w:val="00936749"/>
    <w:rsid w:val="00940249"/>
    <w:rsid w:val="00945CB4"/>
    <w:rsid w:val="009541FA"/>
    <w:rsid w:val="00954430"/>
    <w:rsid w:val="0095503A"/>
    <w:rsid w:val="009551EA"/>
    <w:rsid w:val="00956460"/>
    <w:rsid w:val="00961369"/>
    <w:rsid w:val="00964126"/>
    <w:rsid w:val="00966C57"/>
    <w:rsid w:val="00967592"/>
    <w:rsid w:val="009711B5"/>
    <w:rsid w:val="0097367B"/>
    <w:rsid w:val="00982866"/>
    <w:rsid w:val="00983FEA"/>
    <w:rsid w:val="00984EAF"/>
    <w:rsid w:val="009867EB"/>
    <w:rsid w:val="009902AD"/>
    <w:rsid w:val="009907F9"/>
    <w:rsid w:val="009932C1"/>
    <w:rsid w:val="00993878"/>
    <w:rsid w:val="00996385"/>
    <w:rsid w:val="009973DB"/>
    <w:rsid w:val="009A23C7"/>
    <w:rsid w:val="009A3C8A"/>
    <w:rsid w:val="009A3F5C"/>
    <w:rsid w:val="009A466B"/>
    <w:rsid w:val="009A4B12"/>
    <w:rsid w:val="009A5174"/>
    <w:rsid w:val="009B041D"/>
    <w:rsid w:val="009B1316"/>
    <w:rsid w:val="009B22B9"/>
    <w:rsid w:val="009B293B"/>
    <w:rsid w:val="009C2DCB"/>
    <w:rsid w:val="009C54BB"/>
    <w:rsid w:val="009C5FE5"/>
    <w:rsid w:val="009C6138"/>
    <w:rsid w:val="009D6568"/>
    <w:rsid w:val="009D7345"/>
    <w:rsid w:val="009D748F"/>
    <w:rsid w:val="009E483D"/>
    <w:rsid w:val="009E61C0"/>
    <w:rsid w:val="009E6C0A"/>
    <w:rsid w:val="009E6CF4"/>
    <w:rsid w:val="009E741E"/>
    <w:rsid w:val="009F0264"/>
    <w:rsid w:val="009F155B"/>
    <w:rsid w:val="009F4A0C"/>
    <w:rsid w:val="00A014C4"/>
    <w:rsid w:val="00A02376"/>
    <w:rsid w:val="00A041A0"/>
    <w:rsid w:val="00A0437F"/>
    <w:rsid w:val="00A061BA"/>
    <w:rsid w:val="00A105F5"/>
    <w:rsid w:val="00A116EF"/>
    <w:rsid w:val="00A122D1"/>
    <w:rsid w:val="00A13891"/>
    <w:rsid w:val="00A15057"/>
    <w:rsid w:val="00A16576"/>
    <w:rsid w:val="00A22ADC"/>
    <w:rsid w:val="00A25ACB"/>
    <w:rsid w:val="00A27B3E"/>
    <w:rsid w:val="00A31752"/>
    <w:rsid w:val="00A32AF7"/>
    <w:rsid w:val="00A372FA"/>
    <w:rsid w:val="00A37676"/>
    <w:rsid w:val="00A401DA"/>
    <w:rsid w:val="00A4087F"/>
    <w:rsid w:val="00A422BD"/>
    <w:rsid w:val="00A425C2"/>
    <w:rsid w:val="00A427B1"/>
    <w:rsid w:val="00A42C0A"/>
    <w:rsid w:val="00A46D03"/>
    <w:rsid w:val="00A47248"/>
    <w:rsid w:val="00A561CC"/>
    <w:rsid w:val="00A62420"/>
    <w:rsid w:val="00A63251"/>
    <w:rsid w:val="00A65ECD"/>
    <w:rsid w:val="00A671B7"/>
    <w:rsid w:val="00A70FDC"/>
    <w:rsid w:val="00A7216F"/>
    <w:rsid w:val="00A7293B"/>
    <w:rsid w:val="00A737C8"/>
    <w:rsid w:val="00A76F86"/>
    <w:rsid w:val="00A77754"/>
    <w:rsid w:val="00A7EA28"/>
    <w:rsid w:val="00A8543F"/>
    <w:rsid w:val="00A86F6F"/>
    <w:rsid w:val="00A87E2B"/>
    <w:rsid w:val="00A90485"/>
    <w:rsid w:val="00A914BB"/>
    <w:rsid w:val="00A9320E"/>
    <w:rsid w:val="00A94D8E"/>
    <w:rsid w:val="00AA1017"/>
    <w:rsid w:val="00AA4060"/>
    <w:rsid w:val="00AA4E19"/>
    <w:rsid w:val="00AA61BA"/>
    <w:rsid w:val="00AA7DA5"/>
    <w:rsid w:val="00AB1EBD"/>
    <w:rsid w:val="00AB48E5"/>
    <w:rsid w:val="00AB5CC5"/>
    <w:rsid w:val="00AC44A9"/>
    <w:rsid w:val="00AC6374"/>
    <w:rsid w:val="00AD2D54"/>
    <w:rsid w:val="00AD44E9"/>
    <w:rsid w:val="00AE093B"/>
    <w:rsid w:val="00AE44B3"/>
    <w:rsid w:val="00AE4552"/>
    <w:rsid w:val="00AE466A"/>
    <w:rsid w:val="00AE603D"/>
    <w:rsid w:val="00AF2A4E"/>
    <w:rsid w:val="00AF76E5"/>
    <w:rsid w:val="00B04896"/>
    <w:rsid w:val="00B06055"/>
    <w:rsid w:val="00B06BE8"/>
    <w:rsid w:val="00B125D6"/>
    <w:rsid w:val="00B1430D"/>
    <w:rsid w:val="00B21F43"/>
    <w:rsid w:val="00B23F04"/>
    <w:rsid w:val="00B24C70"/>
    <w:rsid w:val="00B2538F"/>
    <w:rsid w:val="00B3296A"/>
    <w:rsid w:val="00B356A3"/>
    <w:rsid w:val="00B35AE6"/>
    <w:rsid w:val="00B35B98"/>
    <w:rsid w:val="00B36D99"/>
    <w:rsid w:val="00B4407A"/>
    <w:rsid w:val="00B510C9"/>
    <w:rsid w:val="00B52EE9"/>
    <w:rsid w:val="00B556B9"/>
    <w:rsid w:val="00B63653"/>
    <w:rsid w:val="00B65564"/>
    <w:rsid w:val="00B71346"/>
    <w:rsid w:val="00B7485B"/>
    <w:rsid w:val="00B91B1D"/>
    <w:rsid w:val="00B91D64"/>
    <w:rsid w:val="00B96C35"/>
    <w:rsid w:val="00BA5711"/>
    <w:rsid w:val="00BAB9AF"/>
    <w:rsid w:val="00BB0D46"/>
    <w:rsid w:val="00BB2C6D"/>
    <w:rsid w:val="00BC2AE0"/>
    <w:rsid w:val="00BC431E"/>
    <w:rsid w:val="00BC7BA5"/>
    <w:rsid w:val="00BC7D37"/>
    <w:rsid w:val="00BC7EAC"/>
    <w:rsid w:val="00BCAD94"/>
    <w:rsid w:val="00BE0EAE"/>
    <w:rsid w:val="00BE3A66"/>
    <w:rsid w:val="00BE4904"/>
    <w:rsid w:val="00BF2BB3"/>
    <w:rsid w:val="00BF5F2E"/>
    <w:rsid w:val="00C018F9"/>
    <w:rsid w:val="00C02FF6"/>
    <w:rsid w:val="00C0458C"/>
    <w:rsid w:val="00C07010"/>
    <w:rsid w:val="00C16D9F"/>
    <w:rsid w:val="00C17E27"/>
    <w:rsid w:val="00C245C7"/>
    <w:rsid w:val="00C25F0A"/>
    <w:rsid w:val="00C26542"/>
    <w:rsid w:val="00C316D9"/>
    <w:rsid w:val="00C32C3D"/>
    <w:rsid w:val="00C32DA5"/>
    <w:rsid w:val="00C43BED"/>
    <w:rsid w:val="00C448D3"/>
    <w:rsid w:val="00C46A6B"/>
    <w:rsid w:val="00C525D2"/>
    <w:rsid w:val="00C53039"/>
    <w:rsid w:val="00C53172"/>
    <w:rsid w:val="00C5451C"/>
    <w:rsid w:val="00C54FAF"/>
    <w:rsid w:val="00C5516C"/>
    <w:rsid w:val="00C570C7"/>
    <w:rsid w:val="00C57BC9"/>
    <w:rsid w:val="00C60DB7"/>
    <w:rsid w:val="00C617B8"/>
    <w:rsid w:val="00C62DC3"/>
    <w:rsid w:val="00C6334A"/>
    <w:rsid w:val="00C70526"/>
    <w:rsid w:val="00C759D0"/>
    <w:rsid w:val="00C76A13"/>
    <w:rsid w:val="00C76D9F"/>
    <w:rsid w:val="00C77445"/>
    <w:rsid w:val="00C827FA"/>
    <w:rsid w:val="00C84FED"/>
    <w:rsid w:val="00C86373"/>
    <w:rsid w:val="00C87ED6"/>
    <w:rsid w:val="00C90458"/>
    <w:rsid w:val="00C914AB"/>
    <w:rsid w:val="00C923F9"/>
    <w:rsid w:val="00C92617"/>
    <w:rsid w:val="00C94ABE"/>
    <w:rsid w:val="00C97253"/>
    <w:rsid w:val="00CA04BC"/>
    <w:rsid w:val="00CA378C"/>
    <w:rsid w:val="00CB0428"/>
    <w:rsid w:val="00CB0457"/>
    <w:rsid w:val="00CB3E17"/>
    <w:rsid w:val="00CB4154"/>
    <w:rsid w:val="00CB527B"/>
    <w:rsid w:val="00CC0C06"/>
    <w:rsid w:val="00CC6CA8"/>
    <w:rsid w:val="00CC7315"/>
    <w:rsid w:val="00CC76F5"/>
    <w:rsid w:val="00CD1A68"/>
    <w:rsid w:val="00CD28D7"/>
    <w:rsid w:val="00CD33C4"/>
    <w:rsid w:val="00CD3B85"/>
    <w:rsid w:val="00CD3DDE"/>
    <w:rsid w:val="00CD48BC"/>
    <w:rsid w:val="00CE152E"/>
    <w:rsid w:val="00CE282A"/>
    <w:rsid w:val="00CE4174"/>
    <w:rsid w:val="00CE5B5C"/>
    <w:rsid w:val="00CE66BD"/>
    <w:rsid w:val="00CF0134"/>
    <w:rsid w:val="00CF3463"/>
    <w:rsid w:val="00CF4354"/>
    <w:rsid w:val="00CF47E7"/>
    <w:rsid w:val="00CF5106"/>
    <w:rsid w:val="00D00965"/>
    <w:rsid w:val="00D01040"/>
    <w:rsid w:val="00D05B3A"/>
    <w:rsid w:val="00D06679"/>
    <w:rsid w:val="00D0E8FF"/>
    <w:rsid w:val="00D1171F"/>
    <w:rsid w:val="00D12D88"/>
    <w:rsid w:val="00D14D1A"/>
    <w:rsid w:val="00D14DE7"/>
    <w:rsid w:val="00D174AE"/>
    <w:rsid w:val="00D22045"/>
    <w:rsid w:val="00D23D89"/>
    <w:rsid w:val="00D24096"/>
    <w:rsid w:val="00D25A0E"/>
    <w:rsid w:val="00D26E28"/>
    <w:rsid w:val="00D30598"/>
    <w:rsid w:val="00D37137"/>
    <w:rsid w:val="00D371D3"/>
    <w:rsid w:val="00D37EA6"/>
    <w:rsid w:val="00D41913"/>
    <w:rsid w:val="00D41A60"/>
    <w:rsid w:val="00D4308B"/>
    <w:rsid w:val="00D436A5"/>
    <w:rsid w:val="00D44D46"/>
    <w:rsid w:val="00D44E5D"/>
    <w:rsid w:val="00D46305"/>
    <w:rsid w:val="00D5155A"/>
    <w:rsid w:val="00D519EC"/>
    <w:rsid w:val="00D53087"/>
    <w:rsid w:val="00D563C7"/>
    <w:rsid w:val="00D56A16"/>
    <w:rsid w:val="00D56E87"/>
    <w:rsid w:val="00D63A3E"/>
    <w:rsid w:val="00D66BE9"/>
    <w:rsid w:val="00D70737"/>
    <w:rsid w:val="00D720D8"/>
    <w:rsid w:val="00D750F8"/>
    <w:rsid w:val="00D75541"/>
    <w:rsid w:val="00D75B0A"/>
    <w:rsid w:val="00D77B22"/>
    <w:rsid w:val="00D800D7"/>
    <w:rsid w:val="00D80C6F"/>
    <w:rsid w:val="00D85A71"/>
    <w:rsid w:val="00D87F9F"/>
    <w:rsid w:val="00D97806"/>
    <w:rsid w:val="00DA592F"/>
    <w:rsid w:val="00DA6885"/>
    <w:rsid w:val="00DA72FE"/>
    <w:rsid w:val="00DB38CE"/>
    <w:rsid w:val="00DB6844"/>
    <w:rsid w:val="00DC1914"/>
    <w:rsid w:val="00DC2CAF"/>
    <w:rsid w:val="00DC365A"/>
    <w:rsid w:val="00DC71F3"/>
    <w:rsid w:val="00DC762F"/>
    <w:rsid w:val="00DDC6AF"/>
    <w:rsid w:val="00DE1009"/>
    <w:rsid w:val="00DE36D9"/>
    <w:rsid w:val="00DE6A84"/>
    <w:rsid w:val="00DF05F4"/>
    <w:rsid w:val="00DF0D5D"/>
    <w:rsid w:val="00DF0FD4"/>
    <w:rsid w:val="00DF31D5"/>
    <w:rsid w:val="00DF5172"/>
    <w:rsid w:val="00DF5EA9"/>
    <w:rsid w:val="00DF64C3"/>
    <w:rsid w:val="00DF7C98"/>
    <w:rsid w:val="00E07291"/>
    <w:rsid w:val="00E07511"/>
    <w:rsid w:val="00E156CD"/>
    <w:rsid w:val="00E15FC4"/>
    <w:rsid w:val="00E161CD"/>
    <w:rsid w:val="00E20C3C"/>
    <w:rsid w:val="00E245B0"/>
    <w:rsid w:val="00E24CC7"/>
    <w:rsid w:val="00E3063D"/>
    <w:rsid w:val="00E31840"/>
    <w:rsid w:val="00E32A4D"/>
    <w:rsid w:val="00E330F7"/>
    <w:rsid w:val="00E3365F"/>
    <w:rsid w:val="00E344F0"/>
    <w:rsid w:val="00E35D6F"/>
    <w:rsid w:val="00E37C27"/>
    <w:rsid w:val="00E43293"/>
    <w:rsid w:val="00E47F29"/>
    <w:rsid w:val="00E50E79"/>
    <w:rsid w:val="00E516DE"/>
    <w:rsid w:val="00E60D14"/>
    <w:rsid w:val="00E65698"/>
    <w:rsid w:val="00E65ABE"/>
    <w:rsid w:val="00E6773F"/>
    <w:rsid w:val="00E76655"/>
    <w:rsid w:val="00E77377"/>
    <w:rsid w:val="00E8177B"/>
    <w:rsid w:val="00E83225"/>
    <w:rsid w:val="00E840A1"/>
    <w:rsid w:val="00E8445D"/>
    <w:rsid w:val="00E85C99"/>
    <w:rsid w:val="00E90E0C"/>
    <w:rsid w:val="00E93EB0"/>
    <w:rsid w:val="00EA2C37"/>
    <w:rsid w:val="00EB6894"/>
    <w:rsid w:val="00EB75D9"/>
    <w:rsid w:val="00EC00F9"/>
    <w:rsid w:val="00EC468A"/>
    <w:rsid w:val="00EC48E7"/>
    <w:rsid w:val="00EC4BE3"/>
    <w:rsid w:val="00ED1B78"/>
    <w:rsid w:val="00ED5E4A"/>
    <w:rsid w:val="00ED6067"/>
    <w:rsid w:val="00EE1D30"/>
    <w:rsid w:val="00EE2171"/>
    <w:rsid w:val="00EF1157"/>
    <w:rsid w:val="00EF262F"/>
    <w:rsid w:val="00EF2E53"/>
    <w:rsid w:val="00EF7F64"/>
    <w:rsid w:val="00F01C3E"/>
    <w:rsid w:val="00F01FEE"/>
    <w:rsid w:val="00F0206F"/>
    <w:rsid w:val="00F02751"/>
    <w:rsid w:val="00F03873"/>
    <w:rsid w:val="00F05E18"/>
    <w:rsid w:val="00F103CF"/>
    <w:rsid w:val="00F162AC"/>
    <w:rsid w:val="00F16633"/>
    <w:rsid w:val="00F20531"/>
    <w:rsid w:val="00F21E97"/>
    <w:rsid w:val="00F21F7D"/>
    <w:rsid w:val="00F231C1"/>
    <w:rsid w:val="00F3102C"/>
    <w:rsid w:val="00F32686"/>
    <w:rsid w:val="00F32D69"/>
    <w:rsid w:val="00F34D40"/>
    <w:rsid w:val="00F36102"/>
    <w:rsid w:val="00F401E4"/>
    <w:rsid w:val="00F411A7"/>
    <w:rsid w:val="00F41791"/>
    <w:rsid w:val="00F45E29"/>
    <w:rsid w:val="00F51001"/>
    <w:rsid w:val="00F53823"/>
    <w:rsid w:val="00F56CB1"/>
    <w:rsid w:val="00F6399D"/>
    <w:rsid w:val="00F64CD8"/>
    <w:rsid w:val="00F66CE4"/>
    <w:rsid w:val="00F67AC0"/>
    <w:rsid w:val="00F7097A"/>
    <w:rsid w:val="00F71179"/>
    <w:rsid w:val="00F722EA"/>
    <w:rsid w:val="00F72324"/>
    <w:rsid w:val="00F74D87"/>
    <w:rsid w:val="00F75628"/>
    <w:rsid w:val="00F77946"/>
    <w:rsid w:val="00F825F9"/>
    <w:rsid w:val="00F84193"/>
    <w:rsid w:val="00F856AF"/>
    <w:rsid w:val="00F9138F"/>
    <w:rsid w:val="00FA06EA"/>
    <w:rsid w:val="00FA18F3"/>
    <w:rsid w:val="00FA1A58"/>
    <w:rsid w:val="00FB0ABD"/>
    <w:rsid w:val="00FB114F"/>
    <w:rsid w:val="00FB5777"/>
    <w:rsid w:val="00FC479F"/>
    <w:rsid w:val="00FC47B8"/>
    <w:rsid w:val="00FD2B03"/>
    <w:rsid w:val="00FD3BDA"/>
    <w:rsid w:val="00FD3D05"/>
    <w:rsid w:val="00FD4B20"/>
    <w:rsid w:val="00FD64E5"/>
    <w:rsid w:val="00FD78AA"/>
    <w:rsid w:val="00FE0CFE"/>
    <w:rsid w:val="00FE2D11"/>
    <w:rsid w:val="00FE48CD"/>
    <w:rsid w:val="00FE4D25"/>
    <w:rsid w:val="00FE5727"/>
    <w:rsid w:val="00FE57EA"/>
    <w:rsid w:val="00FE67D7"/>
    <w:rsid w:val="00FE73AB"/>
    <w:rsid w:val="00FF6D15"/>
    <w:rsid w:val="00FF71D2"/>
    <w:rsid w:val="01355C94"/>
    <w:rsid w:val="01A5F7C7"/>
    <w:rsid w:val="01B85D9B"/>
    <w:rsid w:val="01C2EF05"/>
    <w:rsid w:val="01E60DD7"/>
    <w:rsid w:val="01F4FD90"/>
    <w:rsid w:val="021463C8"/>
    <w:rsid w:val="02498EF7"/>
    <w:rsid w:val="0258839A"/>
    <w:rsid w:val="02AAD929"/>
    <w:rsid w:val="02ADE7B4"/>
    <w:rsid w:val="02DE6315"/>
    <w:rsid w:val="02DFFDA2"/>
    <w:rsid w:val="02E1B9AF"/>
    <w:rsid w:val="03BBC5BF"/>
    <w:rsid w:val="03C921FD"/>
    <w:rsid w:val="03EF60BF"/>
    <w:rsid w:val="04148500"/>
    <w:rsid w:val="041B2804"/>
    <w:rsid w:val="041D195F"/>
    <w:rsid w:val="041DC34C"/>
    <w:rsid w:val="041E4272"/>
    <w:rsid w:val="04214D5E"/>
    <w:rsid w:val="04232C95"/>
    <w:rsid w:val="04674192"/>
    <w:rsid w:val="04833B8A"/>
    <w:rsid w:val="0485C295"/>
    <w:rsid w:val="048C8FE0"/>
    <w:rsid w:val="04B24C03"/>
    <w:rsid w:val="04B5BA7F"/>
    <w:rsid w:val="04E04ECD"/>
    <w:rsid w:val="04FE030B"/>
    <w:rsid w:val="05202925"/>
    <w:rsid w:val="05214A2F"/>
    <w:rsid w:val="05516421"/>
    <w:rsid w:val="057B012C"/>
    <w:rsid w:val="058289E7"/>
    <w:rsid w:val="05975DEA"/>
    <w:rsid w:val="05D6D88C"/>
    <w:rsid w:val="06480BE2"/>
    <w:rsid w:val="06726D39"/>
    <w:rsid w:val="069A5579"/>
    <w:rsid w:val="06B247FE"/>
    <w:rsid w:val="06F26FE6"/>
    <w:rsid w:val="06F899A3"/>
    <w:rsid w:val="06FD9DFB"/>
    <w:rsid w:val="07243174"/>
    <w:rsid w:val="074406D4"/>
    <w:rsid w:val="0759DC9D"/>
    <w:rsid w:val="076F9747"/>
    <w:rsid w:val="079009DE"/>
    <w:rsid w:val="07B74A37"/>
    <w:rsid w:val="07D2B975"/>
    <w:rsid w:val="084F25A9"/>
    <w:rsid w:val="085DAB40"/>
    <w:rsid w:val="08A45ED9"/>
    <w:rsid w:val="08ED319A"/>
    <w:rsid w:val="09153815"/>
    <w:rsid w:val="092BB52E"/>
    <w:rsid w:val="095BC58D"/>
    <w:rsid w:val="0974F383"/>
    <w:rsid w:val="09814A5A"/>
    <w:rsid w:val="098500BE"/>
    <w:rsid w:val="099D536C"/>
    <w:rsid w:val="09F05684"/>
    <w:rsid w:val="09F475D5"/>
    <w:rsid w:val="0A146093"/>
    <w:rsid w:val="0A44D682"/>
    <w:rsid w:val="0A774358"/>
    <w:rsid w:val="0A7B7171"/>
    <w:rsid w:val="0AB1BB5C"/>
    <w:rsid w:val="0ABAB87D"/>
    <w:rsid w:val="0AD05B17"/>
    <w:rsid w:val="0AE60756"/>
    <w:rsid w:val="0B0DFE87"/>
    <w:rsid w:val="0B103B34"/>
    <w:rsid w:val="0B1D69FF"/>
    <w:rsid w:val="0B452341"/>
    <w:rsid w:val="0B4B0F75"/>
    <w:rsid w:val="0B51599E"/>
    <w:rsid w:val="0B97895A"/>
    <w:rsid w:val="0B97C21B"/>
    <w:rsid w:val="0BC89EDB"/>
    <w:rsid w:val="0BCDB1BC"/>
    <w:rsid w:val="0BD04BFB"/>
    <w:rsid w:val="0BDAA8D2"/>
    <w:rsid w:val="0C4791A1"/>
    <w:rsid w:val="0C52987F"/>
    <w:rsid w:val="0C7892CC"/>
    <w:rsid w:val="0CC34D9D"/>
    <w:rsid w:val="0CC3D592"/>
    <w:rsid w:val="0CDF77B2"/>
    <w:rsid w:val="0CEE96C3"/>
    <w:rsid w:val="0D2129F4"/>
    <w:rsid w:val="0D41F13F"/>
    <w:rsid w:val="0D621296"/>
    <w:rsid w:val="0D75E008"/>
    <w:rsid w:val="0D902E0C"/>
    <w:rsid w:val="0D9268E6"/>
    <w:rsid w:val="0DA366BA"/>
    <w:rsid w:val="0DB573A1"/>
    <w:rsid w:val="0DC34235"/>
    <w:rsid w:val="0E019FB9"/>
    <w:rsid w:val="0E02671A"/>
    <w:rsid w:val="0E0C4254"/>
    <w:rsid w:val="0E13FBE7"/>
    <w:rsid w:val="0E214923"/>
    <w:rsid w:val="0E2B0425"/>
    <w:rsid w:val="0E4327F9"/>
    <w:rsid w:val="0E4BEFEA"/>
    <w:rsid w:val="0E5051BB"/>
    <w:rsid w:val="0E6FA6A5"/>
    <w:rsid w:val="0E73C00F"/>
    <w:rsid w:val="0E78DE61"/>
    <w:rsid w:val="0E8F0D2E"/>
    <w:rsid w:val="0E925601"/>
    <w:rsid w:val="0F2044BC"/>
    <w:rsid w:val="0F2049D6"/>
    <w:rsid w:val="0F4E701E"/>
    <w:rsid w:val="0F606EFC"/>
    <w:rsid w:val="0F678B6F"/>
    <w:rsid w:val="0F6D6E5B"/>
    <w:rsid w:val="0FAEC3C9"/>
    <w:rsid w:val="0FF72F33"/>
    <w:rsid w:val="0FF7D449"/>
    <w:rsid w:val="0FFE2C40"/>
    <w:rsid w:val="1009A425"/>
    <w:rsid w:val="101881C7"/>
    <w:rsid w:val="10CAE75A"/>
    <w:rsid w:val="1131B9FD"/>
    <w:rsid w:val="117AFC76"/>
    <w:rsid w:val="117C024D"/>
    <w:rsid w:val="118076B9"/>
    <w:rsid w:val="11951892"/>
    <w:rsid w:val="11B98CB4"/>
    <w:rsid w:val="11D41A73"/>
    <w:rsid w:val="11F76DD6"/>
    <w:rsid w:val="12122F99"/>
    <w:rsid w:val="123E22DE"/>
    <w:rsid w:val="126F35AE"/>
    <w:rsid w:val="129CE905"/>
    <w:rsid w:val="12D0A135"/>
    <w:rsid w:val="12EB5787"/>
    <w:rsid w:val="12F74091"/>
    <w:rsid w:val="1300770E"/>
    <w:rsid w:val="134FF3ED"/>
    <w:rsid w:val="136D8164"/>
    <w:rsid w:val="136F9F0F"/>
    <w:rsid w:val="1384CF2B"/>
    <w:rsid w:val="1389758C"/>
    <w:rsid w:val="13A61EE2"/>
    <w:rsid w:val="13A99C7C"/>
    <w:rsid w:val="13B47B17"/>
    <w:rsid w:val="13BF7EAB"/>
    <w:rsid w:val="13C1C119"/>
    <w:rsid w:val="13D9F0F2"/>
    <w:rsid w:val="13E36552"/>
    <w:rsid w:val="143B83AA"/>
    <w:rsid w:val="146F9099"/>
    <w:rsid w:val="1475201C"/>
    <w:rsid w:val="149E10E4"/>
    <w:rsid w:val="14A76761"/>
    <w:rsid w:val="152C10AD"/>
    <w:rsid w:val="155C47CB"/>
    <w:rsid w:val="156B1D36"/>
    <w:rsid w:val="159C48FA"/>
    <w:rsid w:val="15BB1484"/>
    <w:rsid w:val="15BEED1C"/>
    <w:rsid w:val="15DABE12"/>
    <w:rsid w:val="162AF373"/>
    <w:rsid w:val="16469722"/>
    <w:rsid w:val="16A2A005"/>
    <w:rsid w:val="16B79116"/>
    <w:rsid w:val="16FCD0F8"/>
    <w:rsid w:val="17181C5E"/>
    <w:rsid w:val="173988EE"/>
    <w:rsid w:val="175563AF"/>
    <w:rsid w:val="175E1A7D"/>
    <w:rsid w:val="177605E2"/>
    <w:rsid w:val="17B3AADF"/>
    <w:rsid w:val="17CD62B4"/>
    <w:rsid w:val="17E21A45"/>
    <w:rsid w:val="17EE2AE1"/>
    <w:rsid w:val="186EDA8D"/>
    <w:rsid w:val="18803E25"/>
    <w:rsid w:val="18A6AC3D"/>
    <w:rsid w:val="18C4C355"/>
    <w:rsid w:val="194D93F4"/>
    <w:rsid w:val="1961D1B8"/>
    <w:rsid w:val="19800E03"/>
    <w:rsid w:val="198FF1C6"/>
    <w:rsid w:val="199B55AE"/>
    <w:rsid w:val="1A7998DA"/>
    <w:rsid w:val="1A917862"/>
    <w:rsid w:val="1AAB9F39"/>
    <w:rsid w:val="1ADC621E"/>
    <w:rsid w:val="1B0735A3"/>
    <w:rsid w:val="1B264B80"/>
    <w:rsid w:val="1B34D74D"/>
    <w:rsid w:val="1B4DC22E"/>
    <w:rsid w:val="1B665F16"/>
    <w:rsid w:val="1BA57C7B"/>
    <w:rsid w:val="1BBAFD77"/>
    <w:rsid w:val="1BC6C4F7"/>
    <w:rsid w:val="1BFDC32E"/>
    <w:rsid w:val="1C5A3109"/>
    <w:rsid w:val="1C898E4B"/>
    <w:rsid w:val="1CAD32B6"/>
    <w:rsid w:val="1CF41473"/>
    <w:rsid w:val="1D1107B0"/>
    <w:rsid w:val="1D3A80B2"/>
    <w:rsid w:val="1D4D9CBC"/>
    <w:rsid w:val="1D592AD3"/>
    <w:rsid w:val="1D779E46"/>
    <w:rsid w:val="1D9F7E7A"/>
    <w:rsid w:val="1DCBD9EC"/>
    <w:rsid w:val="1E08D1D4"/>
    <w:rsid w:val="1E80AF5D"/>
    <w:rsid w:val="1E91931A"/>
    <w:rsid w:val="1E9F5B9A"/>
    <w:rsid w:val="1ECEBC56"/>
    <w:rsid w:val="1F569974"/>
    <w:rsid w:val="2094A47D"/>
    <w:rsid w:val="20BA8385"/>
    <w:rsid w:val="20DFB70D"/>
    <w:rsid w:val="20F761E9"/>
    <w:rsid w:val="210295E0"/>
    <w:rsid w:val="21198E6E"/>
    <w:rsid w:val="2159DE9B"/>
    <w:rsid w:val="216154F7"/>
    <w:rsid w:val="21843FE0"/>
    <w:rsid w:val="218D51CF"/>
    <w:rsid w:val="21D85DCD"/>
    <w:rsid w:val="222CEDA3"/>
    <w:rsid w:val="222D5596"/>
    <w:rsid w:val="223C05AC"/>
    <w:rsid w:val="22A75F4F"/>
    <w:rsid w:val="22AAE8FE"/>
    <w:rsid w:val="22C65716"/>
    <w:rsid w:val="233A2450"/>
    <w:rsid w:val="237417EC"/>
    <w:rsid w:val="23CCD60B"/>
    <w:rsid w:val="240C10A6"/>
    <w:rsid w:val="24132AD3"/>
    <w:rsid w:val="2418BE7A"/>
    <w:rsid w:val="242F85B8"/>
    <w:rsid w:val="245D0372"/>
    <w:rsid w:val="248BC0F3"/>
    <w:rsid w:val="24A62466"/>
    <w:rsid w:val="24CE08DB"/>
    <w:rsid w:val="250C6A80"/>
    <w:rsid w:val="253FCF15"/>
    <w:rsid w:val="256314AD"/>
    <w:rsid w:val="259E3E44"/>
    <w:rsid w:val="2608C6EB"/>
    <w:rsid w:val="260F732A"/>
    <w:rsid w:val="2610A2AA"/>
    <w:rsid w:val="2652A324"/>
    <w:rsid w:val="268B9DA0"/>
    <w:rsid w:val="26C9BBDB"/>
    <w:rsid w:val="271BE495"/>
    <w:rsid w:val="278B90A0"/>
    <w:rsid w:val="27A19F9A"/>
    <w:rsid w:val="27E4725C"/>
    <w:rsid w:val="281D7E8B"/>
    <w:rsid w:val="28272705"/>
    <w:rsid w:val="2834C7D1"/>
    <w:rsid w:val="28585495"/>
    <w:rsid w:val="2880E534"/>
    <w:rsid w:val="2887D86B"/>
    <w:rsid w:val="28A8CA62"/>
    <w:rsid w:val="28ACA569"/>
    <w:rsid w:val="28AD9417"/>
    <w:rsid w:val="28B038F3"/>
    <w:rsid w:val="28FE455E"/>
    <w:rsid w:val="2943E6D2"/>
    <w:rsid w:val="29DF46DA"/>
    <w:rsid w:val="29EE10EA"/>
    <w:rsid w:val="29FDC8AA"/>
    <w:rsid w:val="2A106068"/>
    <w:rsid w:val="2A500155"/>
    <w:rsid w:val="2A521F97"/>
    <w:rsid w:val="2A602A22"/>
    <w:rsid w:val="2A67D1F5"/>
    <w:rsid w:val="2AA13DC0"/>
    <w:rsid w:val="2AAD5733"/>
    <w:rsid w:val="2ADD3DD2"/>
    <w:rsid w:val="2AEC58B1"/>
    <w:rsid w:val="2B562F04"/>
    <w:rsid w:val="2B584659"/>
    <w:rsid w:val="2B9FBC99"/>
    <w:rsid w:val="2BC7F982"/>
    <w:rsid w:val="2BCEDE22"/>
    <w:rsid w:val="2C3253DF"/>
    <w:rsid w:val="2C41B143"/>
    <w:rsid w:val="2C7AE70C"/>
    <w:rsid w:val="2CAA4A73"/>
    <w:rsid w:val="2CC41C72"/>
    <w:rsid w:val="2D01AE8B"/>
    <w:rsid w:val="2D4CA69D"/>
    <w:rsid w:val="2D68EB63"/>
    <w:rsid w:val="2D6F7578"/>
    <w:rsid w:val="2DEE1078"/>
    <w:rsid w:val="2DF685C1"/>
    <w:rsid w:val="2E273709"/>
    <w:rsid w:val="2E3B1A85"/>
    <w:rsid w:val="2E963705"/>
    <w:rsid w:val="2EC29E40"/>
    <w:rsid w:val="2EC7C098"/>
    <w:rsid w:val="2ECFAC71"/>
    <w:rsid w:val="2EDC1FB6"/>
    <w:rsid w:val="2EE9A4E0"/>
    <w:rsid w:val="2EFA8E27"/>
    <w:rsid w:val="2F51929B"/>
    <w:rsid w:val="2F6C3AD6"/>
    <w:rsid w:val="2F9332FD"/>
    <w:rsid w:val="2F990632"/>
    <w:rsid w:val="30075943"/>
    <w:rsid w:val="30120912"/>
    <w:rsid w:val="30278482"/>
    <w:rsid w:val="3043E517"/>
    <w:rsid w:val="30480CA8"/>
    <w:rsid w:val="30625CDD"/>
    <w:rsid w:val="30701773"/>
    <w:rsid w:val="308EB673"/>
    <w:rsid w:val="30D45DF9"/>
    <w:rsid w:val="30D91075"/>
    <w:rsid w:val="30DF503A"/>
    <w:rsid w:val="311B93DB"/>
    <w:rsid w:val="311C5747"/>
    <w:rsid w:val="3142A576"/>
    <w:rsid w:val="314FC210"/>
    <w:rsid w:val="317AECEF"/>
    <w:rsid w:val="31885140"/>
    <w:rsid w:val="3189DDF6"/>
    <w:rsid w:val="31EC94D6"/>
    <w:rsid w:val="31ED8366"/>
    <w:rsid w:val="32821C49"/>
    <w:rsid w:val="32C37D04"/>
    <w:rsid w:val="33078382"/>
    <w:rsid w:val="3308D51D"/>
    <w:rsid w:val="331145BE"/>
    <w:rsid w:val="3340CFBB"/>
    <w:rsid w:val="33D25566"/>
    <w:rsid w:val="33D611C1"/>
    <w:rsid w:val="33ED10C7"/>
    <w:rsid w:val="33FB86D6"/>
    <w:rsid w:val="340361E1"/>
    <w:rsid w:val="340FD7AA"/>
    <w:rsid w:val="343D5476"/>
    <w:rsid w:val="34ABC237"/>
    <w:rsid w:val="34B0F318"/>
    <w:rsid w:val="34B56D27"/>
    <w:rsid w:val="34E73060"/>
    <w:rsid w:val="34F90223"/>
    <w:rsid w:val="351A9FEC"/>
    <w:rsid w:val="35299AB9"/>
    <w:rsid w:val="353328E9"/>
    <w:rsid w:val="35884352"/>
    <w:rsid w:val="35D67A21"/>
    <w:rsid w:val="35E15E8A"/>
    <w:rsid w:val="35E48755"/>
    <w:rsid w:val="3605A339"/>
    <w:rsid w:val="360BAC1A"/>
    <w:rsid w:val="3634CDD9"/>
    <w:rsid w:val="363CAC42"/>
    <w:rsid w:val="3643D619"/>
    <w:rsid w:val="3676FB2C"/>
    <w:rsid w:val="367E1EF9"/>
    <w:rsid w:val="36A159AB"/>
    <w:rsid w:val="36B922CB"/>
    <w:rsid w:val="371810D1"/>
    <w:rsid w:val="372E9542"/>
    <w:rsid w:val="374F73F2"/>
    <w:rsid w:val="37909783"/>
    <w:rsid w:val="37D38A8A"/>
    <w:rsid w:val="3854AEED"/>
    <w:rsid w:val="3854CA3C"/>
    <w:rsid w:val="389929F4"/>
    <w:rsid w:val="38B19E3E"/>
    <w:rsid w:val="38D88807"/>
    <w:rsid w:val="3905F8D4"/>
    <w:rsid w:val="395680DE"/>
    <w:rsid w:val="395959C0"/>
    <w:rsid w:val="39688275"/>
    <w:rsid w:val="3986B390"/>
    <w:rsid w:val="39C766B8"/>
    <w:rsid w:val="39CF19D0"/>
    <w:rsid w:val="39DFD4C7"/>
    <w:rsid w:val="39E1DBBB"/>
    <w:rsid w:val="39E21989"/>
    <w:rsid w:val="39FD8CFF"/>
    <w:rsid w:val="3A030B91"/>
    <w:rsid w:val="3A0A4F11"/>
    <w:rsid w:val="3A265376"/>
    <w:rsid w:val="3A63294C"/>
    <w:rsid w:val="3A8B460D"/>
    <w:rsid w:val="3A94DB04"/>
    <w:rsid w:val="3A9F0D79"/>
    <w:rsid w:val="3AA457DE"/>
    <w:rsid w:val="3AD636E3"/>
    <w:rsid w:val="3AEBC5D3"/>
    <w:rsid w:val="3B1F790F"/>
    <w:rsid w:val="3B235224"/>
    <w:rsid w:val="3B428EB5"/>
    <w:rsid w:val="3B765805"/>
    <w:rsid w:val="3BCCB607"/>
    <w:rsid w:val="3BF92EAB"/>
    <w:rsid w:val="3C457AFC"/>
    <w:rsid w:val="3C8E9D89"/>
    <w:rsid w:val="3C9007D7"/>
    <w:rsid w:val="3CA7F39B"/>
    <w:rsid w:val="3CAEE306"/>
    <w:rsid w:val="3D03BFFC"/>
    <w:rsid w:val="3D059D11"/>
    <w:rsid w:val="3D120D0D"/>
    <w:rsid w:val="3D1ADDD7"/>
    <w:rsid w:val="3D3577F4"/>
    <w:rsid w:val="3D4BB5A6"/>
    <w:rsid w:val="3D67CD4B"/>
    <w:rsid w:val="3D6A3F6F"/>
    <w:rsid w:val="3D6B09C1"/>
    <w:rsid w:val="3D80E37E"/>
    <w:rsid w:val="3DA7D154"/>
    <w:rsid w:val="3DBB6283"/>
    <w:rsid w:val="3DD34BEF"/>
    <w:rsid w:val="3DF75127"/>
    <w:rsid w:val="3DFD8BAF"/>
    <w:rsid w:val="3E70C0A0"/>
    <w:rsid w:val="3EA81A0F"/>
    <w:rsid w:val="3EBB1ED8"/>
    <w:rsid w:val="3ECFBC5D"/>
    <w:rsid w:val="3EF3A4A5"/>
    <w:rsid w:val="3EF4A7D1"/>
    <w:rsid w:val="3F63A0A4"/>
    <w:rsid w:val="3F709C2E"/>
    <w:rsid w:val="3F78843A"/>
    <w:rsid w:val="3F89B224"/>
    <w:rsid w:val="3F980AA2"/>
    <w:rsid w:val="3FDDFF43"/>
    <w:rsid w:val="40098ABA"/>
    <w:rsid w:val="40337CE1"/>
    <w:rsid w:val="409984CE"/>
    <w:rsid w:val="40A774A7"/>
    <w:rsid w:val="40C9FF7B"/>
    <w:rsid w:val="40DF538A"/>
    <w:rsid w:val="4125887A"/>
    <w:rsid w:val="41538350"/>
    <w:rsid w:val="419C0BA4"/>
    <w:rsid w:val="42010B11"/>
    <w:rsid w:val="421E7D28"/>
    <w:rsid w:val="42265ED5"/>
    <w:rsid w:val="422FE334"/>
    <w:rsid w:val="4232CBF9"/>
    <w:rsid w:val="423CB74C"/>
    <w:rsid w:val="4260C002"/>
    <w:rsid w:val="427829B2"/>
    <w:rsid w:val="4295F094"/>
    <w:rsid w:val="429CE341"/>
    <w:rsid w:val="42C1714A"/>
    <w:rsid w:val="42CF307C"/>
    <w:rsid w:val="42D92FC5"/>
    <w:rsid w:val="42E2598B"/>
    <w:rsid w:val="43196A67"/>
    <w:rsid w:val="4338EC87"/>
    <w:rsid w:val="433BBF74"/>
    <w:rsid w:val="434378D7"/>
    <w:rsid w:val="43631E68"/>
    <w:rsid w:val="43758360"/>
    <w:rsid w:val="43CAB7E7"/>
    <w:rsid w:val="43F5B332"/>
    <w:rsid w:val="441B92B2"/>
    <w:rsid w:val="4434E090"/>
    <w:rsid w:val="44414837"/>
    <w:rsid w:val="44594A7B"/>
    <w:rsid w:val="44669CCA"/>
    <w:rsid w:val="446F9B59"/>
    <w:rsid w:val="4480C1CF"/>
    <w:rsid w:val="4546AF67"/>
    <w:rsid w:val="454FCF4E"/>
    <w:rsid w:val="4554D9DD"/>
    <w:rsid w:val="4556EEF4"/>
    <w:rsid w:val="45827721"/>
    <w:rsid w:val="458F5758"/>
    <w:rsid w:val="45925D84"/>
    <w:rsid w:val="4596506B"/>
    <w:rsid w:val="45FD62FD"/>
    <w:rsid w:val="4600AB6F"/>
    <w:rsid w:val="46077869"/>
    <w:rsid w:val="460A031D"/>
    <w:rsid w:val="4637C6F9"/>
    <w:rsid w:val="4668AA70"/>
    <w:rsid w:val="467E10C9"/>
    <w:rsid w:val="468E1337"/>
    <w:rsid w:val="46C5A0A1"/>
    <w:rsid w:val="46FE1358"/>
    <w:rsid w:val="4741C381"/>
    <w:rsid w:val="478BD316"/>
    <w:rsid w:val="47913AE9"/>
    <w:rsid w:val="47ACF119"/>
    <w:rsid w:val="47B05C45"/>
    <w:rsid w:val="47C0F851"/>
    <w:rsid w:val="4808CC66"/>
    <w:rsid w:val="482227CE"/>
    <w:rsid w:val="483040C1"/>
    <w:rsid w:val="48445E11"/>
    <w:rsid w:val="4856BB94"/>
    <w:rsid w:val="485ED503"/>
    <w:rsid w:val="4861C85C"/>
    <w:rsid w:val="48704A0B"/>
    <w:rsid w:val="487FD61C"/>
    <w:rsid w:val="48C1422E"/>
    <w:rsid w:val="490AA7EE"/>
    <w:rsid w:val="490B2981"/>
    <w:rsid w:val="4910B4DF"/>
    <w:rsid w:val="4915A4CB"/>
    <w:rsid w:val="49403EE7"/>
    <w:rsid w:val="4959A536"/>
    <w:rsid w:val="495F29EB"/>
    <w:rsid w:val="4966A21A"/>
    <w:rsid w:val="49779FE8"/>
    <w:rsid w:val="49BDF8F8"/>
    <w:rsid w:val="49E6FEFE"/>
    <w:rsid w:val="49EEB082"/>
    <w:rsid w:val="4A009AA3"/>
    <w:rsid w:val="4A0708CA"/>
    <w:rsid w:val="4A168992"/>
    <w:rsid w:val="4A1C561B"/>
    <w:rsid w:val="4A2F6834"/>
    <w:rsid w:val="4A670246"/>
    <w:rsid w:val="4A72D31D"/>
    <w:rsid w:val="4AA7158B"/>
    <w:rsid w:val="4AC6D962"/>
    <w:rsid w:val="4AC7B534"/>
    <w:rsid w:val="4AFA7939"/>
    <w:rsid w:val="4B066F12"/>
    <w:rsid w:val="4B7967E9"/>
    <w:rsid w:val="4B850764"/>
    <w:rsid w:val="4BBEBDAA"/>
    <w:rsid w:val="4BC520F2"/>
    <w:rsid w:val="4BCD6F13"/>
    <w:rsid w:val="4BE9A581"/>
    <w:rsid w:val="4BE9EAA2"/>
    <w:rsid w:val="4BF4AEFD"/>
    <w:rsid w:val="4CA673DC"/>
    <w:rsid w:val="4CC56B1E"/>
    <w:rsid w:val="4CE23293"/>
    <w:rsid w:val="4CE7EE96"/>
    <w:rsid w:val="4CF9A62E"/>
    <w:rsid w:val="4CFF6A9B"/>
    <w:rsid w:val="4D101E68"/>
    <w:rsid w:val="4D6FA1D0"/>
    <w:rsid w:val="4D73A59E"/>
    <w:rsid w:val="4D7D5CD9"/>
    <w:rsid w:val="4D9D94C9"/>
    <w:rsid w:val="4DCCEA8C"/>
    <w:rsid w:val="4E15C1F0"/>
    <w:rsid w:val="4E1BAE5F"/>
    <w:rsid w:val="4E388F55"/>
    <w:rsid w:val="4E609DF1"/>
    <w:rsid w:val="4E6FD67B"/>
    <w:rsid w:val="4E975C44"/>
    <w:rsid w:val="4E98D980"/>
    <w:rsid w:val="4ECB714C"/>
    <w:rsid w:val="4EF904ED"/>
    <w:rsid w:val="4F376847"/>
    <w:rsid w:val="4F3D60DA"/>
    <w:rsid w:val="4F707552"/>
    <w:rsid w:val="4F770AB6"/>
    <w:rsid w:val="4FE6AAEB"/>
    <w:rsid w:val="4FE7FA4F"/>
    <w:rsid w:val="5001B0ED"/>
    <w:rsid w:val="50024AD9"/>
    <w:rsid w:val="5035F151"/>
    <w:rsid w:val="5041017A"/>
    <w:rsid w:val="50857C11"/>
    <w:rsid w:val="508D3D4E"/>
    <w:rsid w:val="50BBE4F8"/>
    <w:rsid w:val="50D5A574"/>
    <w:rsid w:val="50DD9626"/>
    <w:rsid w:val="511CC9F9"/>
    <w:rsid w:val="5137ADFB"/>
    <w:rsid w:val="513B6A0B"/>
    <w:rsid w:val="5177D088"/>
    <w:rsid w:val="519CF2A6"/>
    <w:rsid w:val="519FB4AC"/>
    <w:rsid w:val="51BA4D46"/>
    <w:rsid w:val="51D06F19"/>
    <w:rsid w:val="51D1898F"/>
    <w:rsid w:val="51E83AB2"/>
    <w:rsid w:val="520300DB"/>
    <w:rsid w:val="520A5AD2"/>
    <w:rsid w:val="520F0B9F"/>
    <w:rsid w:val="527E2954"/>
    <w:rsid w:val="52857E74"/>
    <w:rsid w:val="52CC2F1A"/>
    <w:rsid w:val="52E8D272"/>
    <w:rsid w:val="52F429F1"/>
    <w:rsid w:val="53668655"/>
    <w:rsid w:val="53882131"/>
    <w:rsid w:val="53BCC654"/>
    <w:rsid w:val="53F8D120"/>
    <w:rsid w:val="5404097B"/>
    <w:rsid w:val="542616A3"/>
    <w:rsid w:val="54528F40"/>
    <w:rsid w:val="549CCE73"/>
    <w:rsid w:val="54A45344"/>
    <w:rsid w:val="54DDCFF9"/>
    <w:rsid w:val="54DEE1C2"/>
    <w:rsid w:val="54E7F8E7"/>
    <w:rsid w:val="552A8BB5"/>
    <w:rsid w:val="552F429F"/>
    <w:rsid w:val="55667B17"/>
    <w:rsid w:val="5573F517"/>
    <w:rsid w:val="55B9BD72"/>
    <w:rsid w:val="55CC2E1C"/>
    <w:rsid w:val="55F215C7"/>
    <w:rsid w:val="5610571F"/>
    <w:rsid w:val="5617885D"/>
    <w:rsid w:val="561A3116"/>
    <w:rsid w:val="564196E1"/>
    <w:rsid w:val="569A0B67"/>
    <w:rsid w:val="56BF21B8"/>
    <w:rsid w:val="56C33915"/>
    <w:rsid w:val="56C43C41"/>
    <w:rsid w:val="56DA5FDD"/>
    <w:rsid w:val="57074882"/>
    <w:rsid w:val="570F7DC0"/>
    <w:rsid w:val="572E674C"/>
    <w:rsid w:val="575A71E2"/>
    <w:rsid w:val="5763C5CB"/>
    <w:rsid w:val="57B044E0"/>
    <w:rsid w:val="5834DF04"/>
    <w:rsid w:val="587CB7CA"/>
    <w:rsid w:val="5895B274"/>
    <w:rsid w:val="58AEBDAF"/>
    <w:rsid w:val="58DC1726"/>
    <w:rsid w:val="58E33EE7"/>
    <w:rsid w:val="58FC7D78"/>
    <w:rsid w:val="590ECB4D"/>
    <w:rsid w:val="59185461"/>
    <w:rsid w:val="59495D63"/>
    <w:rsid w:val="59811F4A"/>
    <w:rsid w:val="59C60134"/>
    <w:rsid w:val="5A08B140"/>
    <w:rsid w:val="5A18FD04"/>
    <w:rsid w:val="5A21A18B"/>
    <w:rsid w:val="5A435B72"/>
    <w:rsid w:val="5A62DA9A"/>
    <w:rsid w:val="5A778828"/>
    <w:rsid w:val="5B3140BF"/>
    <w:rsid w:val="5B5BCFAD"/>
    <w:rsid w:val="5B7B7732"/>
    <w:rsid w:val="5BDBCF7F"/>
    <w:rsid w:val="5BE1C50F"/>
    <w:rsid w:val="5BF5A45E"/>
    <w:rsid w:val="5C647BFB"/>
    <w:rsid w:val="5C8731DB"/>
    <w:rsid w:val="5CB69113"/>
    <w:rsid w:val="5CBBC86E"/>
    <w:rsid w:val="5CE1A820"/>
    <w:rsid w:val="5CEA71A4"/>
    <w:rsid w:val="5CF33468"/>
    <w:rsid w:val="5CF59522"/>
    <w:rsid w:val="5D4B4E2E"/>
    <w:rsid w:val="5D5C915A"/>
    <w:rsid w:val="5D6237EA"/>
    <w:rsid w:val="5DA0750B"/>
    <w:rsid w:val="5DC21663"/>
    <w:rsid w:val="5DE78E2F"/>
    <w:rsid w:val="5E0D2B4C"/>
    <w:rsid w:val="5E19CEDE"/>
    <w:rsid w:val="5E37645D"/>
    <w:rsid w:val="5E7F6A57"/>
    <w:rsid w:val="5EB1FD83"/>
    <w:rsid w:val="5EB2925D"/>
    <w:rsid w:val="5ECCDBB0"/>
    <w:rsid w:val="5EFB791B"/>
    <w:rsid w:val="5F1A7066"/>
    <w:rsid w:val="5F287B08"/>
    <w:rsid w:val="5F826E77"/>
    <w:rsid w:val="5F8879B3"/>
    <w:rsid w:val="5FA38A03"/>
    <w:rsid w:val="5FCE977D"/>
    <w:rsid w:val="5FF6244E"/>
    <w:rsid w:val="601CF01D"/>
    <w:rsid w:val="601F2B2B"/>
    <w:rsid w:val="606292DF"/>
    <w:rsid w:val="60666925"/>
    <w:rsid w:val="608A410B"/>
    <w:rsid w:val="609EBD61"/>
    <w:rsid w:val="60C2FFA0"/>
    <w:rsid w:val="60F884EB"/>
    <w:rsid w:val="6102BEB5"/>
    <w:rsid w:val="611E619A"/>
    <w:rsid w:val="611F4896"/>
    <w:rsid w:val="6127A3E2"/>
    <w:rsid w:val="6132EE0F"/>
    <w:rsid w:val="619CB3E3"/>
    <w:rsid w:val="61A8FB8C"/>
    <w:rsid w:val="61B5AA70"/>
    <w:rsid w:val="61F0AC00"/>
    <w:rsid w:val="61F19102"/>
    <w:rsid w:val="62275C43"/>
    <w:rsid w:val="6285E331"/>
    <w:rsid w:val="628E3DBB"/>
    <w:rsid w:val="629D2765"/>
    <w:rsid w:val="62AA2518"/>
    <w:rsid w:val="62BA0C56"/>
    <w:rsid w:val="6388F330"/>
    <w:rsid w:val="63CF550E"/>
    <w:rsid w:val="64958DA7"/>
    <w:rsid w:val="64BA0FDF"/>
    <w:rsid w:val="64D4C30D"/>
    <w:rsid w:val="64E39602"/>
    <w:rsid w:val="65574792"/>
    <w:rsid w:val="656C056D"/>
    <w:rsid w:val="659A4799"/>
    <w:rsid w:val="65F8F8EB"/>
    <w:rsid w:val="661BFDDC"/>
    <w:rsid w:val="665A8C2B"/>
    <w:rsid w:val="668F374B"/>
    <w:rsid w:val="6691637C"/>
    <w:rsid w:val="66943017"/>
    <w:rsid w:val="66CF071F"/>
    <w:rsid w:val="66DF410A"/>
    <w:rsid w:val="66FDC03D"/>
    <w:rsid w:val="67119F58"/>
    <w:rsid w:val="672BEF2D"/>
    <w:rsid w:val="67731897"/>
    <w:rsid w:val="679C85C0"/>
    <w:rsid w:val="67C66C0C"/>
    <w:rsid w:val="68085E24"/>
    <w:rsid w:val="684184BA"/>
    <w:rsid w:val="6853ADCE"/>
    <w:rsid w:val="6878E5C1"/>
    <w:rsid w:val="687FDE75"/>
    <w:rsid w:val="68978A8A"/>
    <w:rsid w:val="68A7A793"/>
    <w:rsid w:val="68B3AC44"/>
    <w:rsid w:val="68BC4469"/>
    <w:rsid w:val="68CC7FB7"/>
    <w:rsid w:val="6919BD79"/>
    <w:rsid w:val="6960F662"/>
    <w:rsid w:val="6965AA33"/>
    <w:rsid w:val="699F8FB2"/>
    <w:rsid w:val="69BB71DC"/>
    <w:rsid w:val="69C28649"/>
    <w:rsid w:val="69C77E4F"/>
    <w:rsid w:val="69F58DB1"/>
    <w:rsid w:val="69F63B34"/>
    <w:rsid w:val="6A592F4D"/>
    <w:rsid w:val="6A5E2337"/>
    <w:rsid w:val="6A8E8556"/>
    <w:rsid w:val="6AD15053"/>
    <w:rsid w:val="6ADBEF03"/>
    <w:rsid w:val="6B2D7C9D"/>
    <w:rsid w:val="6B3194AF"/>
    <w:rsid w:val="6B423068"/>
    <w:rsid w:val="6B57890E"/>
    <w:rsid w:val="6B5CC8E4"/>
    <w:rsid w:val="6B69CF1C"/>
    <w:rsid w:val="6BA4A7B3"/>
    <w:rsid w:val="6C1B195B"/>
    <w:rsid w:val="6C5187EA"/>
    <w:rsid w:val="6C622AF6"/>
    <w:rsid w:val="6C7B2A64"/>
    <w:rsid w:val="6C947828"/>
    <w:rsid w:val="6CDA7306"/>
    <w:rsid w:val="6CFD467D"/>
    <w:rsid w:val="6D0231D2"/>
    <w:rsid w:val="6D22589D"/>
    <w:rsid w:val="6D3D057C"/>
    <w:rsid w:val="6D40C1BA"/>
    <w:rsid w:val="6D414C26"/>
    <w:rsid w:val="6DB13567"/>
    <w:rsid w:val="6DBCB9BD"/>
    <w:rsid w:val="6DBCDE79"/>
    <w:rsid w:val="6DE4B313"/>
    <w:rsid w:val="6E1B7FA8"/>
    <w:rsid w:val="6E470092"/>
    <w:rsid w:val="6E5607D6"/>
    <w:rsid w:val="6E78BBD9"/>
    <w:rsid w:val="6E8210B7"/>
    <w:rsid w:val="6E9D2204"/>
    <w:rsid w:val="6EAFA463"/>
    <w:rsid w:val="6EC4F52F"/>
    <w:rsid w:val="6ECACE0B"/>
    <w:rsid w:val="6EE2E41F"/>
    <w:rsid w:val="6F1DB4E9"/>
    <w:rsid w:val="6F4A7817"/>
    <w:rsid w:val="6F6CB7E5"/>
    <w:rsid w:val="6F79BF06"/>
    <w:rsid w:val="6F9D10EE"/>
    <w:rsid w:val="6FACC03E"/>
    <w:rsid w:val="6FB295AE"/>
    <w:rsid w:val="6FEB165E"/>
    <w:rsid w:val="701DB881"/>
    <w:rsid w:val="7051F9CA"/>
    <w:rsid w:val="7071A4EE"/>
    <w:rsid w:val="70B2373B"/>
    <w:rsid w:val="70FFEAE0"/>
    <w:rsid w:val="711B8FBF"/>
    <w:rsid w:val="7124EDAF"/>
    <w:rsid w:val="712F6F79"/>
    <w:rsid w:val="716360F5"/>
    <w:rsid w:val="722D019C"/>
    <w:rsid w:val="724766CE"/>
    <w:rsid w:val="72811B47"/>
    <w:rsid w:val="7288D2B1"/>
    <w:rsid w:val="728C60B0"/>
    <w:rsid w:val="7309073B"/>
    <w:rsid w:val="7312554E"/>
    <w:rsid w:val="731373C6"/>
    <w:rsid w:val="731B6636"/>
    <w:rsid w:val="7353BD15"/>
    <w:rsid w:val="7376F568"/>
    <w:rsid w:val="7400E230"/>
    <w:rsid w:val="7402708E"/>
    <w:rsid w:val="74122469"/>
    <w:rsid w:val="74440C86"/>
    <w:rsid w:val="747BB779"/>
    <w:rsid w:val="74840596"/>
    <w:rsid w:val="7494117F"/>
    <w:rsid w:val="74951E17"/>
    <w:rsid w:val="74AF454B"/>
    <w:rsid w:val="74B9590F"/>
    <w:rsid w:val="74BF23EF"/>
    <w:rsid w:val="74F6669D"/>
    <w:rsid w:val="750778EE"/>
    <w:rsid w:val="7515839C"/>
    <w:rsid w:val="753ECBD2"/>
    <w:rsid w:val="755F05BA"/>
    <w:rsid w:val="7567ACA4"/>
    <w:rsid w:val="759285D3"/>
    <w:rsid w:val="75C51B75"/>
    <w:rsid w:val="75EC4501"/>
    <w:rsid w:val="7616F2D5"/>
    <w:rsid w:val="761EC799"/>
    <w:rsid w:val="7621EC7D"/>
    <w:rsid w:val="763A027B"/>
    <w:rsid w:val="765FC841"/>
    <w:rsid w:val="76674579"/>
    <w:rsid w:val="76C941F4"/>
    <w:rsid w:val="76D91F0A"/>
    <w:rsid w:val="7703B5C5"/>
    <w:rsid w:val="7706A64E"/>
    <w:rsid w:val="7743AD86"/>
    <w:rsid w:val="77C26D46"/>
    <w:rsid w:val="77DE847D"/>
    <w:rsid w:val="782CBD52"/>
    <w:rsid w:val="7830FFFB"/>
    <w:rsid w:val="78389A89"/>
    <w:rsid w:val="783976D1"/>
    <w:rsid w:val="783B9B55"/>
    <w:rsid w:val="784B6C7A"/>
    <w:rsid w:val="78570A2B"/>
    <w:rsid w:val="786072C6"/>
    <w:rsid w:val="78A84242"/>
    <w:rsid w:val="78C4ACA8"/>
    <w:rsid w:val="78EDCD30"/>
    <w:rsid w:val="790F6033"/>
    <w:rsid w:val="795A8781"/>
    <w:rsid w:val="795C0BC2"/>
    <w:rsid w:val="798E773C"/>
    <w:rsid w:val="79CA0D7F"/>
    <w:rsid w:val="79DDB0FD"/>
    <w:rsid w:val="79DFF7FC"/>
    <w:rsid w:val="7A00F8A3"/>
    <w:rsid w:val="7A1BD431"/>
    <w:rsid w:val="7A9E33D3"/>
    <w:rsid w:val="7A9E65FA"/>
    <w:rsid w:val="7AAF3E3A"/>
    <w:rsid w:val="7ADB5A91"/>
    <w:rsid w:val="7AE35080"/>
    <w:rsid w:val="7B0ACD9D"/>
    <w:rsid w:val="7B1D0C7B"/>
    <w:rsid w:val="7B846929"/>
    <w:rsid w:val="7B85DA19"/>
    <w:rsid w:val="7B89E5C6"/>
    <w:rsid w:val="7BA70DE5"/>
    <w:rsid w:val="7BA9E1FC"/>
    <w:rsid w:val="7BB40BE8"/>
    <w:rsid w:val="7BBF3BE1"/>
    <w:rsid w:val="7BFA3975"/>
    <w:rsid w:val="7BFFCC64"/>
    <w:rsid w:val="7C1C5838"/>
    <w:rsid w:val="7C95951A"/>
    <w:rsid w:val="7D074A27"/>
    <w:rsid w:val="7D3420E0"/>
    <w:rsid w:val="7D60675F"/>
    <w:rsid w:val="7D802855"/>
    <w:rsid w:val="7DB9469A"/>
    <w:rsid w:val="7DE7F837"/>
    <w:rsid w:val="7E29EB78"/>
    <w:rsid w:val="7E60C293"/>
    <w:rsid w:val="7E873BB0"/>
    <w:rsid w:val="7E88FCE9"/>
    <w:rsid w:val="7EA5D98C"/>
    <w:rsid w:val="7EAF8E3E"/>
    <w:rsid w:val="7EC39761"/>
    <w:rsid w:val="7EDE10EC"/>
    <w:rsid w:val="7F228D49"/>
    <w:rsid w:val="7F3C191F"/>
    <w:rsid w:val="7F4004DE"/>
    <w:rsid w:val="7F45A181"/>
    <w:rsid w:val="7F7A17F1"/>
    <w:rsid w:val="7F93BE7B"/>
    <w:rsid w:val="7FA48AD9"/>
    <w:rsid w:val="7FCD4FCF"/>
    <w:rsid w:val="7FE63AA1"/>
    <w:rsid w:val="7FFF6EA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D8366"/>
  <w15:chartTrackingRefBased/>
  <w15:docId w15:val="{45D50C03-2B43-4E0D-8E4F-9E60241A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rsid w:val="00AA4060"/>
    <w:pPr>
      <w:tabs>
        <w:tab w:val="right" w:leader="dot" w:pos="9360"/>
      </w:tabs>
      <w:spacing w:after="100"/>
      <w:jc w:val="right"/>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EF2E53"/>
    <w:rPr>
      <w:color w:val="605E5C"/>
      <w:shd w:val="clear" w:color="auto" w:fill="E1DFDD"/>
    </w:rPr>
  </w:style>
  <w:style w:type="character" w:styleId="FollowedHyperlink">
    <w:name w:val="FollowedHyperlink"/>
    <w:basedOn w:val="DefaultParagraphFont"/>
    <w:uiPriority w:val="99"/>
    <w:semiHidden/>
    <w:unhideWhenUsed/>
    <w:rsid w:val="00EF2E53"/>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9F0264"/>
    <w:rPr>
      <w:b/>
      <w:bCs/>
    </w:rPr>
  </w:style>
  <w:style w:type="character" w:styleId="CommentSubjectChar" w:customStyle="1">
    <w:name w:val="Comment Subject Char"/>
    <w:basedOn w:val="CommentTextChar"/>
    <w:link w:val="CommentSubject"/>
    <w:uiPriority w:val="99"/>
    <w:semiHidden/>
    <w:rsid w:val="009F02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solulab.com/tokenization-nlp/" TargetMode="External" Id="rId8" /><Relationship Type="http://schemas.openxmlformats.org/officeDocument/2006/relationships/hyperlink" Target="https://www.opinosis-analytics.com/knowledge-base/stop-words-explained/" TargetMode="Externa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image" Target="media/image1.jpg" Id="rId7" /><Relationship Type="http://schemas.openxmlformats.org/officeDocument/2006/relationships/hyperlink" Target="http://www.web.stanford.edu/~jurafsky/slp3/ed3book.pdf" TargetMode="External"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hyperlink" Target="https://www.analyticssteps.com/blogs/top-10-applications-natural-language-processing-nlp" TargetMode="External" Id="rId16" /><Relationship Type="http://schemas.openxmlformats.org/officeDocument/2006/relationships/customXml" Target="../customXml/item1.xml" Id="rId1" /><Relationship Type="http://schemas.openxmlformats.org/officeDocument/2006/relationships/hyperlink" Target="https://www.geeksforgeeks.org/nlp-how-tokenizing-text-sentence-words-works/" TargetMode="External" Id="rId6" /><Relationship Type="http://schemas.openxmlformats.org/officeDocument/2006/relationships/hyperlink" Target="https://cs.stanford.edu/people/eroberts/courses/soco/projects/2004-05/nlp/overview_history.html" TargetMode="External" Id="rId11" /><Relationship Type="http://schemas.openxmlformats.org/officeDocument/2006/relationships/webSettings" Target="webSettings.xml" Id="rId5" /><Relationship Type="http://schemas.openxmlformats.org/officeDocument/2006/relationships/hyperlink" Target="https://www.solulab.com/tokenization-nlp/" TargetMode="External" Id="rId15" /><Relationship Type="http://schemas.openxmlformats.org/officeDocument/2006/relationships/image" Target="media/image3.png" Id="rId10" /><Relationship Type="http://schemas.microsoft.com/office/2020/10/relationships/intelligence" Target="intelligence2.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aws.amazon.com/what-is/sentiment-analysis/"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A031C-294F-4D44-8CD2-B1A5441A80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Xzavier Carter &lt;Student&gt;</dc:creator>
  <keywords/>
  <dc:description/>
  <lastModifiedBy>Miguel Niebles &lt;Student&gt;</lastModifiedBy>
  <revision>357</revision>
  <dcterms:created xsi:type="dcterms:W3CDTF">2024-10-22T17:14:00.0000000Z</dcterms:created>
  <dcterms:modified xsi:type="dcterms:W3CDTF">2024-12-16T15:53:19.5781978Z</dcterms:modified>
</coreProperties>
</file>